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4F4FD1" w:rsidRDefault="2E1AB08F" w:rsidP="00741E66">
      <w:pPr>
        <w:spacing w:line="360" w:lineRule="auto"/>
        <w:jc w:val="center"/>
        <w:rPr>
          <w:rFonts w:ascii="Times New Roman" w:eastAsia="Times New Roman" w:hAnsi="Times New Roman" w:cs="Times New Roman"/>
          <w:b/>
          <w:bCs/>
          <w:sz w:val="24"/>
          <w:szCs w:val="24"/>
        </w:rPr>
      </w:pPr>
      <w:bookmarkStart w:id="0" w:name="_GoBack"/>
      <w:bookmarkStart w:id="1" w:name="_Hlk176991282"/>
      <w:bookmarkEnd w:id="0"/>
      <w:r w:rsidRPr="2E1AB08F">
        <w:rPr>
          <w:rFonts w:ascii="Times New Roman" w:eastAsia="Times New Roman" w:hAnsi="Times New Roman" w:cs="Times New Roman"/>
          <w:b/>
          <w:bCs/>
          <w:sz w:val="24"/>
          <w:szCs w:val="24"/>
        </w:rPr>
        <w:t>SUBPROPOSAL LOMBA PROPOSAL KARYA</w:t>
      </w:r>
    </w:p>
    <w:p w14:paraId="00000002" w14:textId="77777777" w:rsidR="004F4FD1" w:rsidRDefault="2E1AB08F" w:rsidP="00741E66">
      <w:pPr>
        <w:spacing w:line="360" w:lineRule="auto"/>
        <w:jc w:val="center"/>
        <w:rPr>
          <w:rFonts w:ascii="Times New Roman" w:eastAsia="Times New Roman" w:hAnsi="Times New Roman" w:cs="Times New Roman"/>
          <w:b/>
          <w:bCs/>
          <w:sz w:val="24"/>
          <w:szCs w:val="24"/>
        </w:rPr>
      </w:pPr>
      <w:r w:rsidRPr="2E1AB08F">
        <w:rPr>
          <w:rFonts w:ascii="Times New Roman" w:eastAsia="Times New Roman" w:hAnsi="Times New Roman" w:cs="Times New Roman"/>
          <w:b/>
          <w:bCs/>
          <w:sz w:val="24"/>
          <w:szCs w:val="24"/>
        </w:rPr>
        <w:t>ELTECH EPOCH JEMBER 2024</w:t>
      </w:r>
    </w:p>
    <w:p w14:paraId="00000003" w14:textId="77777777" w:rsidR="004F4FD1" w:rsidRDefault="2E1AB08F" w:rsidP="00741E66">
      <w:pPr>
        <w:spacing w:line="360" w:lineRule="auto"/>
        <w:jc w:val="center"/>
        <w:rPr>
          <w:rFonts w:ascii="Times New Roman" w:eastAsia="Times New Roman" w:hAnsi="Times New Roman" w:cs="Times New Roman"/>
          <w:b/>
          <w:bCs/>
          <w:sz w:val="24"/>
          <w:szCs w:val="24"/>
        </w:rPr>
      </w:pPr>
      <w:r w:rsidRPr="2E1AB08F">
        <w:rPr>
          <w:rFonts w:ascii="Times New Roman" w:eastAsia="Times New Roman" w:hAnsi="Times New Roman" w:cs="Times New Roman"/>
          <w:b/>
          <w:bCs/>
          <w:sz w:val="24"/>
          <w:szCs w:val="24"/>
        </w:rPr>
        <w:t>“Beyond borders: The Revolution of Technology to Achieve SDGs”</w:t>
      </w:r>
    </w:p>
    <w:p w14:paraId="00000004" w14:textId="77777777" w:rsidR="004F4FD1" w:rsidRDefault="004F4FD1" w:rsidP="00741E66">
      <w:pPr>
        <w:spacing w:line="360" w:lineRule="auto"/>
        <w:jc w:val="center"/>
        <w:rPr>
          <w:rFonts w:ascii="Times New Roman" w:eastAsia="Times New Roman" w:hAnsi="Times New Roman" w:cs="Times New Roman"/>
          <w:b/>
          <w:bCs/>
          <w:sz w:val="24"/>
          <w:szCs w:val="24"/>
        </w:rPr>
      </w:pPr>
    </w:p>
    <w:p w14:paraId="00000005" w14:textId="77777777" w:rsidR="004F4FD1" w:rsidRDefault="004F4FD1" w:rsidP="00741E66">
      <w:pPr>
        <w:spacing w:line="360" w:lineRule="auto"/>
        <w:jc w:val="center"/>
        <w:rPr>
          <w:rFonts w:ascii="Times New Roman" w:eastAsia="Times New Roman" w:hAnsi="Times New Roman" w:cs="Times New Roman"/>
          <w:b/>
          <w:bCs/>
          <w:sz w:val="24"/>
          <w:szCs w:val="24"/>
        </w:rPr>
      </w:pPr>
    </w:p>
    <w:p w14:paraId="00000006" w14:textId="77777777" w:rsidR="004F4FD1" w:rsidRDefault="2E1AB08F" w:rsidP="00741E66">
      <w:pPr>
        <w:spacing w:line="360" w:lineRule="auto"/>
        <w:jc w:val="center"/>
        <w:rPr>
          <w:rFonts w:ascii="Times New Roman" w:eastAsia="Times New Roman" w:hAnsi="Times New Roman" w:cs="Times New Roman"/>
          <w:b/>
          <w:bCs/>
          <w:sz w:val="24"/>
          <w:szCs w:val="24"/>
        </w:rPr>
      </w:pPr>
      <w:r w:rsidRPr="2E1AB08F">
        <w:rPr>
          <w:rFonts w:ascii="Times New Roman" w:eastAsia="Times New Roman" w:hAnsi="Times New Roman" w:cs="Times New Roman"/>
          <w:b/>
          <w:bCs/>
          <w:sz w:val="24"/>
          <w:szCs w:val="24"/>
        </w:rPr>
        <w:t>Optimalisasi Smart Control System dan Monitoring Daya Listrik Berbasis ESP32 untuk Efisiensi Energi Rumah Tangga Menuju Pencapaian SDGs 2030</w:t>
      </w:r>
    </w:p>
    <w:p w14:paraId="00000007" w14:textId="77777777" w:rsidR="004F4FD1" w:rsidRDefault="004F4FD1" w:rsidP="00741E66">
      <w:pPr>
        <w:spacing w:line="360" w:lineRule="auto"/>
        <w:jc w:val="center"/>
        <w:rPr>
          <w:rFonts w:ascii="Times New Roman" w:eastAsia="Times New Roman" w:hAnsi="Times New Roman" w:cs="Times New Roman"/>
          <w:b/>
          <w:bCs/>
          <w:sz w:val="24"/>
          <w:szCs w:val="24"/>
        </w:rPr>
      </w:pPr>
    </w:p>
    <w:p w14:paraId="0000000F" w14:textId="77777777" w:rsidR="004F4FD1" w:rsidRDefault="004F4FD1" w:rsidP="00741E66">
      <w:pPr>
        <w:rPr>
          <w:rFonts w:ascii="Times New Roman" w:eastAsia="Times New Roman" w:hAnsi="Times New Roman" w:cs="Times New Roman"/>
          <w:b/>
          <w:bCs/>
          <w:sz w:val="24"/>
          <w:szCs w:val="24"/>
        </w:rPr>
      </w:pPr>
    </w:p>
    <w:p w14:paraId="00000010" w14:textId="6D1DC1C2" w:rsidR="004F4FD1" w:rsidRDefault="004F4FD1" w:rsidP="2E1AB08F">
      <w:pPr>
        <w:jc w:val="center"/>
        <w:rPr>
          <w:rFonts w:ascii="Times New Roman" w:eastAsia="Times New Roman" w:hAnsi="Times New Roman" w:cs="Times New Roman"/>
          <w:sz w:val="24"/>
          <w:szCs w:val="24"/>
        </w:rPr>
      </w:pPr>
      <w:r>
        <w:rPr>
          <w:noProof/>
        </w:rPr>
        <w:drawing>
          <wp:inline distT="0" distB="0" distL="0" distR="0" wp14:anchorId="0EB569A9" wp14:editId="0D73DC9C">
            <wp:extent cx="1800225" cy="1790700"/>
            <wp:effectExtent l="0" t="0" r="0" b="0"/>
            <wp:docPr id="993723403" name="Picture 9937234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3723403"/>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00225" cy="1790700"/>
                    </a:xfrm>
                    <a:prstGeom prst="rect">
                      <a:avLst/>
                    </a:prstGeom>
                  </pic:spPr>
                </pic:pic>
              </a:graphicData>
            </a:graphic>
          </wp:inline>
        </w:drawing>
      </w:r>
    </w:p>
    <w:p w14:paraId="00000018" w14:textId="65B81B58" w:rsidR="004F4FD1" w:rsidRDefault="004F4FD1" w:rsidP="008B4EA4">
      <w:pPr>
        <w:rPr>
          <w:rFonts w:ascii="Times New Roman" w:eastAsia="Times New Roman" w:hAnsi="Times New Roman" w:cs="Times New Roman"/>
          <w:b/>
          <w:bCs/>
          <w:sz w:val="24"/>
          <w:szCs w:val="24"/>
        </w:rPr>
      </w:pPr>
    </w:p>
    <w:p w14:paraId="7FED980F" w14:textId="6CBF6BAE" w:rsidR="008B4EA4" w:rsidRDefault="008B4EA4" w:rsidP="008B4EA4">
      <w:pPr>
        <w:rPr>
          <w:rFonts w:ascii="Times New Roman" w:eastAsia="Times New Roman" w:hAnsi="Times New Roman" w:cs="Times New Roman"/>
          <w:b/>
          <w:bCs/>
          <w:sz w:val="24"/>
          <w:szCs w:val="24"/>
        </w:rPr>
      </w:pPr>
    </w:p>
    <w:p w14:paraId="64D927E5" w14:textId="24E087FA" w:rsidR="2E1AB08F" w:rsidRDefault="2E1AB08F" w:rsidP="2E1AB08F">
      <w:pPr>
        <w:jc w:val="center"/>
        <w:rPr>
          <w:rFonts w:ascii="Times New Roman" w:eastAsia="Times New Roman" w:hAnsi="Times New Roman" w:cs="Times New Roman"/>
          <w:b/>
          <w:bCs/>
          <w:sz w:val="24"/>
          <w:szCs w:val="24"/>
        </w:rPr>
      </w:pPr>
    </w:p>
    <w:p w14:paraId="00000019" w14:textId="77777777" w:rsidR="004F4FD1" w:rsidRDefault="004F4FD1" w:rsidP="2E1AB08F">
      <w:pPr>
        <w:jc w:val="center"/>
        <w:rPr>
          <w:rFonts w:ascii="Times New Roman" w:eastAsia="Times New Roman" w:hAnsi="Times New Roman" w:cs="Times New Roman"/>
          <w:b/>
          <w:bCs/>
          <w:sz w:val="24"/>
          <w:szCs w:val="24"/>
        </w:rPr>
      </w:pPr>
    </w:p>
    <w:p w14:paraId="0000001A" w14:textId="77777777" w:rsidR="004F4FD1" w:rsidRDefault="004F4FD1" w:rsidP="2E1AB08F">
      <w:pPr>
        <w:jc w:val="center"/>
        <w:rPr>
          <w:rFonts w:ascii="Times New Roman" w:eastAsia="Times New Roman" w:hAnsi="Times New Roman" w:cs="Times New Roman"/>
          <w:b/>
          <w:bCs/>
          <w:sz w:val="24"/>
          <w:szCs w:val="24"/>
        </w:rPr>
      </w:pPr>
    </w:p>
    <w:p w14:paraId="0000001B" w14:textId="77777777" w:rsidR="004F4FD1" w:rsidRDefault="2E1AB08F" w:rsidP="2E1AB08F">
      <w:pPr>
        <w:jc w:val="center"/>
        <w:rPr>
          <w:rFonts w:ascii="Times New Roman" w:eastAsia="Times New Roman" w:hAnsi="Times New Roman" w:cs="Times New Roman"/>
          <w:b/>
          <w:bCs/>
          <w:sz w:val="24"/>
          <w:szCs w:val="24"/>
        </w:rPr>
      </w:pPr>
      <w:r w:rsidRPr="2E1AB08F">
        <w:rPr>
          <w:rFonts w:ascii="Times New Roman" w:eastAsia="Times New Roman" w:hAnsi="Times New Roman" w:cs="Times New Roman"/>
          <w:b/>
          <w:bCs/>
          <w:sz w:val="24"/>
          <w:szCs w:val="24"/>
        </w:rPr>
        <w:t>OLEH:</w:t>
      </w:r>
    </w:p>
    <w:p w14:paraId="0000001C" w14:textId="77777777" w:rsidR="004F4FD1" w:rsidRDefault="2E1AB08F" w:rsidP="2E1AB08F">
      <w:pPr>
        <w:numPr>
          <w:ilvl w:val="0"/>
          <w:numId w:val="14"/>
        </w:numPr>
        <w:ind w:left="0"/>
        <w:jc w:val="center"/>
        <w:rPr>
          <w:rFonts w:ascii="Times New Roman" w:eastAsia="Times New Roman" w:hAnsi="Times New Roman" w:cs="Times New Roman"/>
          <w:b/>
          <w:bCs/>
          <w:sz w:val="24"/>
          <w:szCs w:val="24"/>
        </w:rPr>
      </w:pPr>
      <w:r w:rsidRPr="2E1AB08F">
        <w:rPr>
          <w:rFonts w:ascii="Times New Roman" w:eastAsia="Times New Roman" w:hAnsi="Times New Roman" w:cs="Times New Roman"/>
          <w:b/>
          <w:bCs/>
          <w:sz w:val="24"/>
          <w:szCs w:val="24"/>
        </w:rPr>
        <w:t>Abhinaya Nuzuluzzuhdi</w:t>
      </w:r>
      <w:r w:rsidR="00EC026D">
        <w:tab/>
      </w:r>
      <w:r w:rsidR="00EC026D">
        <w:tab/>
      </w:r>
      <w:r w:rsidRPr="2E1AB08F">
        <w:rPr>
          <w:rFonts w:ascii="Times New Roman" w:eastAsia="Times New Roman" w:hAnsi="Times New Roman" w:cs="Times New Roman"/>
          <w:b/>
          <w:bCs/>
          <w:sz w:val="24"/>
          <w:szCs w:val="24"/>
        </w:rPr>
        <w:t>2341760182</w:t>
      </w:r>
    </w:p>
    <w:p w14:paraId="0000001D" w14:textId="77777777" w:rsidR="004F4FD1" w:rsidRDefault="2E1AB08F" w:rsidP="2E1AB08F">
      <w:pPr>
        <w:numPr>
          <w:ilvl w:val="0"/>
          <w:numId w:val="14"/>
        </w:numPr>
        <w:ind w:left="0"/>
        <w:jc w:val="center"/>
        <w:rPr>
          <w:rFonts w:ascii="Times New Roman" w:eastAsia="Times New Roman" w:hAnsi="Times New Roman" w:cs="Times New Roman"/>
          <w:b/>
          <w:bCs/>
          <w:sz w:val="24"/>
          <w:szCs w:val="24"/>
        </w:rPr>
      </w:pPr>
      <w:r w:rsidRPr="2E1AB08F">
        <w:rPr>
          <w:rFonts w:ascii="Times New Roman" w:eastAsia="Times New Roman" w:hAnsi="Times New Roman" w:cs="Times New Roman"/>
          <w:b/>
          <w:bCs/>
          <w:sz w:val="24"/>
          <w:szCs w:val="24"/>
        </w:rPr>
        <w:t>Redafyn Danu Mahardika</w:t>
      </w:r>
      <w:r w:rsidR="00EC026D">
        <w:tab/>
      </w:r>
      <w:r w:rsidR="00EC026D">
        <w:tab/>
      </w:r>
      <w:r w:rsidRPr="2E1AB08F">
        <w:rPr>
          <w:rFonts w:ascii="Times New Roman" w:eastAsia="Times New Roman" w:hAnsi="Times New Roman" w:cs="Times New Roman"/>
          <w:b/>
          <w:bCs/>
          <w:sz w:val="24"/>
          <w:szCs w:val="24"/>
        </w:rPr>
        <w:t>2341150025</w:t>
      </w:r>
    </w:p>
    <w:p w14:paraId="0000001E" w14:textId="45721AE0" w:rsidR="004F4FD1" w:rsidRDefault="2E1AB08F" w:rsidP="2E1AB08F">
      <w:pPr>
        <w:numPr>
          <w:ilvl w:val="0"/>
          <w:numId w:val="14"/>
        </w:numPr>
        <w:ind w:left="0"/>
        <w:jc w:val="center"/>
        <w:rPr>
          <w:rFonts w:ascii="Times New Roman" w:eastAsia="Times New Roman" w:hAnsi="Times New Roman" w:cs="Times New Roman"/>
          <w:b/>
          <w:bCs/>
          <w:sz w:val="24"/>
          <w:szCs w:val="24"/>
        </w:rPr>
      </w:pPr>
      <w:r w:rsidRPr="2E1AB08F">
        <w:rPr>
          <w:rFonts w:ascii="Times New Roman" w:eastAsia="Times New Roman" w:hAnsi="Times New Roman" w:cs="Times New Roman"/>
          <w:b/>
          <w:bCs/>
          <w:sz w:val="24"/>
          <w:szCs w:val="24"/>
        </w:rPr>
        <w:t>Anita Lusia Sari</w:t>
      </w:r>
      <w:r w:rsidR="00EC026D">
        <w:tab/>
      </w:r>
      <w:r w:rsidR="00EC026D">
        <w:tab/>
      </w:r>
      <w:r w:rsidR="00EC026D">
        <w:tab/>
      </w:r>
      <w:r w:rsidRPr="2E1AB08F">
        <w:rPr>
          <w:rFonts w:ascii="Times New Roman" w:eastAsia="Times New Roman" w:hAnsi="Times New Roman" w:cs="Times New Roman"/>
          <w:b/>
          <w:bCs/>
          <w:sz w:val="24"/>
          <w:szCs w:val="24"/>
        </w:rPr>
        <w:t>2342520205</w:t>
      </w:r>
    </w:p>
    <w:p w14:paraId="0000001F" w14:textId="77777777" w:rsidR="004F4FD1" w:rsidRDefault="004F4FD1" w:rsidP="2E1AB08F">
      <w:pPr>
        <w:jc w:val="center"/>
        <w:rPr>
          <w:rFonts w:ascii="Times New Roman" w:eastAsia="Times New Roman" w:hAnsi="Times New Roman" w:cs="Times New Roman"/>
          <w:b/>
          <w:bCs/>
          <w:sz w:val="24"/>
          <w:szCs w:val="24"/>
        </w:rPr>
      </w:pPr>
    </w:p>
    <w:p w14:paraId="00000020" w14:textId="77777777" w:rsidR="004F4FD1" w:rsidRDefault="004F4FD1" w:rsidP="2E1AB08F">
      <w:pPr>
        <w:jc w:val="center"/>
        <w:rPr>
          <w:rFonts w:ascii="Times New Roman" w:eastAsia="Times New Roman" w:hAnsi="Times New Roman" w:cs="Times New Roman"/>
          <w:b/>
          <w:bCs/>
          <w:sz w:val="24"/>
          <w:szCs w:val="24"/>
        </w:rPr>
      </w:pPr>
    </w:p>
    <w:p w14:paraId="00000021" w14:textId="77777777" w:rsidR="004F4FD1" w:rsidRDefault="004F4FD1" w:rsidP="2E1AB08F">
      <w:pPr>
        <w:jc w:val="center"/>
        <w:rPr>
          <w:rFonts w:ascii="Times New Roman" w:eastAsia="Times New Roman" w:hAnsi="Times New Roman" w:cs="Times New Roman"/>
          <w:b/>
          <w:bCs/>
          <w:sz w:val="24"/>
          <w:szCs w:val="24"/>
        </w:rPr>
      </w:pPr>
    </w:p>
    <w:p w14:paraId="00000022" w14:textId="77777777" w:rsidR="004F4FD1" w:rsidRDefault="004F4FD1" w:rsidP="2E1AB08F">
      <w:pPr>
        <w:jc w:val="center"/>
        <w:rPr>
          <w:rFonts w:ascii="Times New Roman" w:eastAsia="Times New Roman" w:hAnsi="Times New Roman" w:cs="Times New Roman"/>
          <w:b/>
          <w:bCs/>
          <w:sz w:val="24"/>
          <w:szCs w:val="24"/>
        </w:rPr>
      </w:pPr>
    </w:p>
    <w:p w14:paraId="00000023" w14:textId="77777777" w:rsidR="004F4FD1" w:rsidRDefault="004F4FD1" w:rsidP="2E1AB08F">
      <w:pPr>
        <w:jc w:val="center"/>
        <w:rPr>
          <w:rFonts w:ascii="Times New Roman" w:eastAsia="Times New Roman" w:hAnsi="Times New Roman" w:cs="Times New Roman"/>
          <w:b/>
          <w:bCs/>
          <w:sz w:val="24"/>
          <w:szCs w:val="24"/>
        </w:rPr>
      </w:pPr>
    </w:p>
    <w:p w14:paraId="00000025" w14:textId="35E8A6A5" w:rsidR="004F4FD1" w:rsidRDefault="004F4FD1" w:rsidP="2E1AB08F">
      <w:pPr>
        <w:jc w:val="center"/>
        <w:rPr>
          <w:rFonts w:ascii="Times New Roman" w:eastAsia="Times New Roman" w:hAnsi="Times New Roman" w:cs="Times New Roman"/>
          <w:b/>
          <w:bCs/>
          <w:sz w:val="24"/>
          <w:szCs w:val="24"/>
        </w:rPr>
      </w:pPr>
    </w:p>
    <w:p w14:paraId="00000026" w14:textId="77777777" w:rsidR="004F4FD1" w:rsidRDefault="004F4FD1" w:rsidP="2E1AB08F">
      <w:pPr>
        <w:jc w:val="center"/>
        <w:rPr>
          <w:rFonts w:ascii="Times New Roman" w:eastAsia="Times New Roman" w:hAnsi="Times New Roman" w:cs="Times New Roman"/>
          <w:b/>
          <w:bCs/>
          <w:sz w:val="24"/>
          <w:szCs w:val="24"/>
        </w:rPr>
      </w:pPr>
    </w:p>
    <w:p w14:paraId="00000027" w14:textId="77777777" w:rsidR="004F4FD1" w:rsidRDefault="004F4FD1" w:rsidP="2E1AB08F">
      <w:pPr>
        <w:jc w:val="center"/>
        <w:rPr>
          <w:rFonts w:ascii="Times New Roman" w:eastAsia="Times New Roman" w:hAnsi="Times New Roman" w:cs="Times New Roman"/>
          <w:b/>
          <w:bCs/>
          <w:sz w:val="24"/>
          <w:szCs w:val="24"/>
        </w:rPr>
      </w:pPr>
    </w:p>
    <w:p w14:paraId="00000028" w14:textId="77777777" w:rsidR="004F4FD1" w:rsidRDefault="2E1AB08F" w:rsidP="2E1AB08F">
      <w:pPr>
        <w:jc w:val="center"/>
        <w:rPr>
          <w:rFonts w:ascii="Times New Roman" w:eastAsia="Times New Roman" w:hAnsi="Times New Roman" w:cs="Times New Roman"/>
          <w:b/>
          <w:bCs/>
          <w:sz w:val="24"/>
          <w:szCs w:val="24"/>
        </w:rPr>
      </w:pPr>
      <w:r w:rsidRPr="2E1AB08F">
        <w:rPr>
          <w:rFonts w:ascii="Times New Roman" w:eastAsia="Times New Roman" w:hAnsi="Times New Roman" w:cs="Times New Roman"/>
          <w:b/>
          <w:bCs/>
          <w:sz w:val="24"/>
          <w:szCs w:val="24"/>
        </w:rPr>
        <w:t>POLITEKNIK NEGERI MALANG</w:t>
      </w:r>
    </w:p>
    <w:p w14:paraId="00000029" w14:textId="77777777" w:rsidR="004F4FD1" w:rsidRDefault="2E1AB08F" w:rsidP="2E1AB08F">
      <w:pPr>
        <w:jc w:val="center"/>
        <w:rPr>
          <w:rFonts w:ascii="Times New Roman" w:eastAsia="Times New Roman" w:hAnsi="Times New Roman" w:cs="Times New Roman"/>
          <w:b/>
          <w:bCs/>
          <w:sz w:val="24"/>
          <w:szCs w:val="24"/>
        </w:rPr>
      </w:pPr>
      <w:r w:rsidRPr="2E1AB08F">
        <w:rPr>
          <w:rFonts w:ascii="Times New Roman" w:eastAsia="Times New Roman" w:hAnsi="Times New Roman" w:cs="Times New Roman"/>
          <w:b/>
          <w:bCs/>
          <w:sz w:val="24"/>
          <w:szCs w:val="24"/>
        </w:rPr>
        <w:t>MALANG</w:t>
      </w:r>
    </w:p>
    <w:p w14:paraId="213123BE" w14:textId="7428FAD6" w:rsidR="2E1AB08F" w:rsidRDefault="19BE5AF5" w:rsidP="2E1AB08F">
      <w:pPr>
        <w:jc w:val="center"/>
        <w:rPr>
          <w:rFonts w:ascii="Times New Roman" w:eastAsia="Times New Roman" w:hAnsi="Times New Roman" w:cs="Times New Roman"/>
          <w:b/>
          <w:bCs/>
          <w:sz w:val="24"/>
          <w:szCs w:val="24"/>
        </w:rPr>
      </w:pPr>
      <w:r w:rsidRPr="19BE5AF5">
        <w:rPr>
          <w:rFonts w:ascii="Times New Roman" w:eastAsia="Times New Roman" w:hAnsi="Times New Roman" w:cs="Times New Roman"/>
          <w:b/>
          <w:bCs/>
          <w:sz w:val="24"/>
          <w:szCs w:val="24"/>
        </w:rPr>
        <w:t>2024</w:t>
      </w:r>
    </w:p>
    <w:p w14:paraId="57DC1380" w14:textId="77777777" w:rsidR="008B3CBB" w:rsidRDefault="008B3CBB" w:rsidP="0095609A">
      <w:pPr>
        <w:jc w:val="center"/>
        <w:rPr>
          <w:rFonts w:ascii="Times New Roman" w:eastAsia="Times New Roman" w:hAnsi="Times New Roman" w:cs="Times New Roman"/>
          <w:b/>
          <w:bCs/>
          <w:sz w:val="24"/>
          <w:szCs w:val="24"/>
        </w:rPr>
        <w:sectPr w:rsidR="008B3CBB" w:rsidSect="008B4EA4">
          <w:pgSz w:w="11909" w:h="16834"/>
          <w:pgMar w:top="1701" w:right="1701" w:bottom="1701" w:left="2268" w:header="720" w:footer="720" w:gutter="0"/>
          <w:pgNumType w:start="1"/>
          <w:cols w:space="720"/>
        </w:sectPr>
      </w:pPr>
    </w:p>
    <w:p w14:paraId="0000002D" w14:textId="746B3285" w:rsidR="004F4FD1" w:rsidRDefault="2E1AB08F" w:rsidP="0095609A">
      <w:pPr>
        <w:jc w:val="center"/>
        <w:rPr>
          <w:rFonts w:ascii="Times New Roman" w:eastAsia="Times New Roman" w:hAnsi="Times New Roman" w:cs="Times New Roman"/>
          <w:b/>
          <w:bCs/>
          <w:sz w:val="24"/>
          <w:szCs w:val="24"/>
        </w:rPr>
      </w:pPr>
      <w:r w:rsidRPr="2E1AB08F">
        <w:rPr>
          <w:rFonts w:ascii="Times New Roman" w:eastAsia="Times New Roman" w:hAnsi="Times New Roman" w:cs="Times New Roman"/>
          <w:b/>
          <w:bCs/>
          <w:sz w:val="24"/>
          <w:szCs w:val="24"/>
        </w:rPr>
        <w:lastRenderedPageBreak/>
        <w:t>ABSTRAK</w:t>
      </w:r>
    </w:p>
    <w:p w14:paraId="49F9FC79" w14:textId="77777777" w:rsidR="00F929B7" w:rsidRDefault="00F929B7" w:rsidP="0095609A">
      <w:pPr>
        <w:jc w:val="center"/>
        <w:rPr>
          <w:rFonts w:ascii="Times New Roman" w:eastAsia="Times New Roman" w:hAnsi="Times New Roman" w:cs="Times New Roman"/>
          <w:b/>
          <w:bCs/>
          <w:sz w:val="24"/>
          <w:szCs w:val="24"/>
        </w:rPr>
      </w:pPr>
    </w:p>
    <w:p w14:paraId="4FEA5032" w14:textId="1C28DA59" w:rsidR="004F4FD1" w:rsidRDefault="19BE5AF5" w:rsidP="00B20FC9">
      <w:pPr>
        <w:spacing w:line="360" w:lineRule="auto"/>
        <w:jc w:val="both"/>
      </w:pPr>
      <w:r w:rsidRPr="19BE5AF5">
        <w:rPr>
          <w:rFonts w:ascii="Times New Roman" w:eastAsia="Times New Roman" w:hAnsi="Times New Roman" w:cs="Times New Roman"/>
          <w:sz w:val="24"/>
          <w:szCs w:val="24"/>
        </w:rPr>
        <w:t>Pemborosan listrik di rumah tangga sering kali disebabkan oleh kebiasaan penggunaan yang tidak efisien dan kurangnya kesadaran tentang pentingnya efisiensi energi. Untuk mengatasi masalah ini, penelitian ini mengembangkan sistem kontrol pintar berbasis Internet of Things (IoT) yang menggunakan mikrokontroler ESP32, modul relay, sensor PZEM-004T, dan aplikasi mobile berbasis MIT App Inventor. Sistem ini dirancang untuk meningkatkan efisiensi energi rumah tangga melalui monitoring dan kontrol konsumsi energi secara real-time. Sistem ini memanfaatkan ESP32 yang terhubung melalui Wi-Fi untuk menghubungkan sensor PZEM-004T, yang mengukur tegangan, arus, daya, dan energi. Data dari sensor dikirim ke aplikasi mobile yang dikembangkan menggunakan MIT App Inventor, memungkinkan pengguna untuk memantau konsumsi energi dan mengontrol perangkat listrik melalui smartphone. Fitur utama sistem mencakup monitoring real-time, kontrol perangkat menggunakan relay, pengaturan timer otomatis, dan analisis data konsumsi energi. Dengan sistem ini, pengguna dapat mengoptimalkan penggunaan listrik, mengurangi biaya, dan meningkatkan efisiensi energi. Sistem ini menunjukkan kesiapan teknologi tinggi dengan komponen yang terbukti handal dan integrasi yang efektif antara hardware dan software. Inovasi ini tidak hanya menawarkan solusi praktis untuk penghematan energi, tetapi juga berkontribusi pada pencapaian Sustainable Development Goals (SDGs) terkait efisiensi energi dan pengurangan dampak lingkungan. Secara keseluruhan, sistem kontrol pintar berbasis ESP32 ini diharapkan dapat meningkatkan kesadaran pengguna tentang efisiensi energi serta memfasilitasi pengelolaan konsumsi energi rumah tangga dengan lebih efisien dan berkelanjutan.</w:t>
      </w:r>
    </w:p>
    <w:p w14:paraId="65111524" w14:textId="1FDE4825" w:rsidR="19BE5AF5" w:rsidRDefault="19BE5AF5" w:rsidP="0095609A">
      <w:pPr>
        <w:jc w:val="both"/>
      </w:pPr>
      <w:r w:rsidRPr="00573917">
        <w:rPr>
          <w:rFonts w:ascii="Times New Roman" w:eastAsia="Times New Roman" w:hAnsi="Times New Roman" w:cs="Times New Roman"/>
          <w:b/>
          <w:bCs/>
          <w:color w:val="000000" w:themeColor="text1"/>
        </w:rPr>
        <w:t>Kata kunci</w:t>
      </w:r>
      <w:r w:rsidRPr="19BE5AF5">
        <w:rPr>
          <w:rFonts w:ascii="Times New Roman" w:eastAsia="Times New Roman" w:hAnsi="Times New Roman" w:cs="Times New Roman"/>
          <w:b/>
          <w:bCs/>
          <w:i/>
          <w:iCs/>
          <w:color w:val="000000" w:themeColor="text1"/>
        </w:rPr>
        <w:t xml:space="preserve">: </w:t>
      </w:r>
      <w:r w:rsidRPr="19BE5AF5">
        <w:rPr>
          <w:rFonts w:ascii="Times New Roman" w:eastAsia="Times New Roman" w:hAnsi="Times New Roman" w:cs="Times New Roman"/>
          <w:i/>
          <w:iCs/>
          <w:color w:val="000000" w:themeColor="text1"/>
        </w:rPr>
        <w:t>Internet of things</w:t>
      </w:r>
      <w:r w:rsidRPr="19BE5AF5">
        <w:rPr>
          <w:rFonts w:ascii="Times New Roman" w:eastAsia="Times New Roman" w:hAnsi="Times New Roman" w:cs="Times New Roman"/>
          <w:color w:val="000000" w:themeColor="text1"/>
        </w:rPr>
        <w:t xml:space="preserve">, monitoring, </w:t>
      </w:r>
      <w:r w:rsidRPr="00573917">
        <w:rPr>
          <w:rFonts w:ascii="Times New Roman" w:eastAsia="Times New Roman" w:hAnsi="Times New Roman" w:cs="Times New Roman"/>
          <w:i/>
          <w:iCs/>
          <w:color w:val="000000" w:themeColor="text1"/>
        </w:rPr>
        <w:t>listrik rumah tangga</w:t>
      </w:r>
    </w:p>
    <w:p w14:paraId="771FDAA0" w14:textId="41F71A09" w:rsidR="19BE5AF5" w:rsidRDefault="19BE5AF5" w:rsidP="19BE5AF5">
      <w:pPr>
        <w:spacing w:before="240" w:after="240"/>
        <w:jc w:val="both"/>
        <w:rPr>
          <w:rFonts w:ascii="Times New Roman" w:eastAsia="Times New Roman" w:hAnsi="Times New Roman" w:cs="Times New Roman"/>
          <w:sz w:val="24"/>
          <w:szCs w:val="24"/>
        </w:rPr>
      </w:pPr>
    </w:p>
    <w:p w14:paraId="144B62AA" w14:textId="77777777" w:rsidR="0095609A" w:rsidRDefault="0095609A" w:rsidP="19BE5AF5">
      <w:pPr>
        <w:spacing w:before="240" w:after="240"/>
        <w:jc w:val="both"/>
        <w:rPr>
          <w:rFonts w:ascii="Times New Roman" w:eastAsia="Times New Roman" w:hAnsi="Times New Roman" w:cs="Times New Roman"/>
          <w:sz w:val="24"/>
          <w:szCs w:val="24"/>
        </w:rPr>
      </w:pPr>
    </w:p>
    <w:p w14:paraId="551336B3" w14:textId="280333DB" w:rsidR="19BE5AF5" w:rsidRDefault="19BE5AF5" w:rsidP="19BE5AF5">
      <w:pPr>
        <w:jc w:val="both"/>
        <w:rPr>
          <w:rFonts w:ascii="Times New Roman" w:eastAsia="Times New Roman" w:hAnsi="Times New Roman" w:cs="Times New Roman"/>
          <w:b/>
          <w:bCs/>
          <w:sz w:val="24"/>
          <w:szCs w:val="24"/>
        </w:rPr>
      </w:pPr>
    </w:p>
    <w:p w14:paraId="474EDD06" w14:textId="694C5197" w:rsidR="19BE5AF5" w:rsidRDefault="19BE5AF5" w:rsidP="19BE5AF5">
      <w:pPr>
        <w:jc w:val="both"/>
        <w:rPr>
          <w:rFonts w:ascii="Times New Roman" w:eastAsia="Times New Roman" w:hAnsi="Times New Roman" w:cs="Times New Roman"/>
          <w:b/>
          <w:bCs/>
          <w:sz w:val="24"/>
          <w:szCs w:val="24"/>
        </w:rPr>
      </w:pPr>
    </w:p>
    <w:p w14:paraId="7AFAF3E9" w14:textId="59397565" w:rsidR="19BE5AF5" w:rsidRDefault="19BE5AF5" w:rsidP="19BE5AF5">
      <w:pPr>
        <w:jc w:val="both"/>
        <w:rPr>
          <w:rFonts w:ascii="Times New Roman" w:eastAsia="Times New Roman" w:hAnsi="Times New Roman" w:cs="Times New Roman"/>
          <w:b/>
          <w:bCs/>
          <w:sz w:val="24"/>
          <w:szCs w:val="24"/>
        </w:rPr>
      </w:pPr>
    </w:p>
    <w:p w14:paraId="00000058" w14:textId="7BD62622" w:rsidR="004F4FD1" w:rsidRDefault="19BE5AF5" w:rsidP="2E1AB08F">
      <w:pPr>
        <w:jc w:val="center"/>
        <w:rPr>
          <w:rFonts w:ascii="Times New Roman" w:eastAsia="Times New Roman" w:hAnsi="Times New Roman" w:cs="Times New Roman"/>
          <w:b/>
          <w:bCs/>
          <w:sz w:val="24"/>
          <w:szCs w:val="24"/>
        </w:rPr>
      </w:pPr>
      <w:r w:rsidRPr="19BE5AF5">
        <w:rPr>
          <w:rFonts w:ascii="Times New Roman" w:eastAsia="Times New Roman" w:hAnsi="Times New Roman" w:cs="Times New Roman"/>
          <w:b/>
          <w:bCs/>
          <w:sz w:val="24"/>
          <w:szCs w:val="24"/>
        </w:rPr>
        <w:lastRenderedPageBreak/>
        <w:t>DAFTAR ISI</w:t>
      </w:r>
    </w:p>
    <w:p w14:paraId="00000059" w14:textId="77777777" w:rsidR="00DD291B" w:rsidRDefault="00DD291B" w:rsidP="2E1AB08F">
      <w:pPr>
        <w:jc w:val="center"/>
        <w:rPr>
          <w:rFonts w:ascii="Times New Roman" w:eastAsia="Times New Roman" w:hAnsi="Times New Roman" w:cs="Times New Roman"/>
          <w:b/>
          <w:bCs/>
          <w:sz w:val="24"/>
          <w:szCs w:val="24"/>
        </w:rPr>
      </w:pPr>
    </w:p>
    <w:tbl>
      <w:tblPr>
        <w:tblStyle w:val="TableGrid"/>
        <w:tblW w:w="79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72"/>
        <w:gridCol w:w="505"/>
      </w:tblGrid>
      <w:tr w:rsidR="10BFD3DE" w14:paraId="3FA79E32" w14:textId="77777777" w:rsidTr="005D6B94">
        <w:trPr>
          <w:trHeight w:val="300"/>
        </w:trPr>
        <w:tc>
          <w:tcPr>
            <w:tcW w:w="7438" w:type="dxa"/>
          </w:tcPr>
          <w:p w14:paraId="7000966B" w14:textId="47FFA14F" w:rsidR="10BFD3DE" w:rsidRDefault="0EFC94E5" w:rsidP="00C02912">
            <w:pPr>
              <w:spacing w:line="360" w:lineRule="auto"/>
              <w:ind w:right="-121"/>
              <w:jc w:val="both"/>
              <w:rPr>
                <w:rFonts w:ascii="Times New Roman" w:eastAsia="Times New Roman" w:hAnsi="Times New Roman" w:cs="Times New Roman"/>
                <w:b/>
                <w:bCs/>
                <w:sz w:val="24"/>
                <w:szCs w:val="24"/>
              </w:rPr>
            </w:pPr>
            <w:r w:rsidRPr="0EFC94E5">
              <w:rPr>
                <w:rFonts w:ascii="Times New Roman" w:eastAsia="Times New Roman" w:hAnsi="Times New Roman" w:cs="Times New Roman"/>
                <w:b/>
                <w:bCs/>
                <w:sz w:val="24"/>
                <w:szCs w:val="24"/>
              </w:rPr>
              <w:t>ABSTRAK</w:t>
            </w:r>
            <w:r w:rsidRPr="0EFC94E5">
              <w:rPr>
                <w:rFonts w:ascii="Times New Roman" w:eastAsia="Times New Roman" w:hAnsi="Times New Roman" w:cs="Times New Roman"/>
                <w:sz w:val="24"/>
                <w:szCs w:val="24"/>
              </w:rPr>
              <w:t>.........................................</w:t>
            </w:r>
            <w:r w:rsidR="005573BA">
              <w:rPr>
                <w:rFonts w:ascii="Times New Roman" w:eastAsia="Times New Roman" w:hAnsi="Times New Roman" w:cs="Times New Roman"/>
                <w:sz w:val="24"/>
                <w:szCs w:val="24"/>
              </w:rPr>
              <w:t>.</w:t>
            </w:r>
            <w:r w:rsidRPr="0EFC94E5">
              <w:rPr>
                <w:rFonts w:ascii="Times New Roman" w:eastAsia="Times New Roman" w:hAnsi="Times New Roman" w:cs="Times New Roman"/>
                <w:sz w:val="24"/>
                <w:szCs w:val="24"/>
              </w:rPr>
              <w:t>...........................................................</w:t>
            </w:r>
            <w:r w:rsidR="00E300A1" w:rsidRPr="6A432357">
              <w:rPr>
                <w:rFonts w:ascii="Times New Roman" w:eastAsia="Times New Roman" w:hAnsi="Times New Roman" w:cs="Times New Roman"/>
                <w:b/>
                <w:bCs/>
                <w:sz w:val="24"/>
                <w:szCs w:val="24"/>
              </w:rPr>
              <w:t xml:space="preserve"> </w:t>
            </w:r>
          </w:p>
        </w:tc>
        <w:tc>
          <w:tcPr>
            <w:tcW w:w="539" w:type="dxa"/>
          </w:tcPr>
          <w:p w14:paraId="67FA2D5B" w14:textId="45A89419" w:rsidR="10BFD3DE" w:rsidRDefault="6A432357" w:rsidP="00600F4A">
            <w:pPr>
              <w:spacing w:line="360" w:lineRule="auto"/>
              <w:jc w:val="both"/>
              <w:rPr>
                <w:rFonts w:ascii="Times New Roman" w:eastAsia="Times New Roman" w:hAnsi="Times New Roman" w:cs="Times New Roman"/>
                <w:b/>
                <w:bCs/>
                <w:sz w:val="24"/>
                <w:szCs w:val="24"/>
              </w:rPr>
            </w:pPr>
            <w:r w:rsidRPr="6A432357">
              <w:rPr>
                <w:rFonts w:ascii="Times New Roman" w:eastAsia="Times New Roman" w:hAnsi="Times New Roman" w:cs="Times New Roman"/>
                <w:b/>
                <w:bCs/>
                <w:sz w:val="24"/>
                <w:szCs w:val="24"/>
              </w:rPr>
              <w:t>i</w:t>
            </w:r>
          </w:p>
        </w:tc>
      </w:tr>
      <w:tr w:rsidR="38EC830D" w14:paraId="1CEB1CAC" w14:textId="77777777" w:rsidTr="005D6B94">
        <w:trPr>
          <w:trHeight w:val="300"/>
        </w:trPr>
        <w:tc>
          <w:tcPr>
            <w:tcW w:w="7438" w:type="dxa"/>
          </w:tcPr>
          <w:p w14:paraId="66A3ED02" w14:textId="6B7570C4" w:rsidR="38EC830D" w:rsidRDefault="00A1033E" w:rsidP="00C02912">
            <w:pPr>
              <w:spacing w:line="360" w:lineRule="auto"/>
              <w:ind w:right="-121"/>
              <w:jc w:val="both"/>
              <w:rPr>
                <w:rFonts w:ascii="Times New Roman" w:eastAsia="Times New Roman" w:hAnsi="Times New Roman" w:cs="Times New Roman"/>
                <w:b/>
                <w:bCs/>
                <w:sz w:val="24"/>
                <w:szCs w:val="24"/>
              </w:rPr>
            </w:pPr>
            <w:r w:rsidRPr="421025C9">
              <w:rPr>
                <w:rFonts w:ascii="Times New Roman" w:eastAsia="Times New Roman" w:hAnsi="Times New Roman" w:cs="Times New Roman"/>
                <w:b/>
                <w:bCs/>
                <w:sz w:val="24"/>
                <w:szCs w:val="24"/>
              </w:rPr>
              <w:t>DAFTAR ISI</w:t>
            </w:r>
            <w:r w:rsidRPr="421025C9">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r w:rsidRPr="421025C9">
              <w:rPr>
                <w:rFonts w:ascii="Times New Roman" w:eastAsia="Times New Roman" w:hAnsi="Times New Roman" w:cs="Times New Roman"/>
                <w:sz w:val="24"/>
                <w:szCs w:val="24"/>
              </w:rPr>
              <w:t>......................................................</w:t>
            </w:r>
          </w:p>
        </w:tc>
        <w:tc>
          <w:tcPr>
            <w:tcW w:w="539" w:type="dxa"/>
          </w:tcPr>
          <w:p w14:paraId="6903965F" w14:textId="7A6FC525" w:rsidR="38EC830D" w:rsidRDefault="6A432357" w:rsidP="00600F4A">
            <w:pPr>
              <w:spacing w:line="360" w:lineRule="auto"/>
              <w:jc w:val="both"/>
              <w:rPr>
                <w:rFonts w:ascii="Times New Roman" w:eastAsia="Times New Roman" w:hAnsi="Times New Roman" w:cs="Times New Roman"/>
                <w:b/>
                <w:bCs/>
                <w:sz w:val="24"/>
                <w:szCs w:val="24"/>
              </w:rPr>
            </w:pPr>
            <w:r w:rsidRPr="6A432357">
              <w:rPr>
                <w:rFonts w:ascii="Times New Roman" w:eastAsia="Times New Roman" w:hAnsi="Times New Roman" w:cs="Times New Roman"/>
                <w:b/>
                <w:bCs/>
                <w:sz w:val="24"/>
                <w:szCs w:val="24"/>
              </w:rPr>
              <w:t>ii</w:t>
            </w:r>
          </w:p>
        </w:tc>
      </w:tr>
      <w:tr w:rsidR="7F0219DF" w14:paraId="43EE9E2B" w14:textId="77777777" w:rsidTr="005D6B94">
        <w:trPr>
          <w:trHeight w:val="300"/>
        </w:trPr>
        <w:tc>
          <w:tcPr>
            <w:tcW w:w="7438" w:type="dxa"/>
          </w:tcPr>
          <w:p w14:paraId="60BBABA2" w14:textId="60B184AD" w:rsidR="7BEDA980" w:rsidRPr="7BEDA980" w:rsidRDefault="421025C9" w:rsidP="00C02912">
            <w:pPr>
              <w:spacing w:line="360" w:lineRule="auto"/>
              <w:ind w:right="-121"/>
              <w:jc w:val="both"/>
              <w:rPr>
                <w:rFonts w:ascii="Times New Roman" w:eastAsia="Times New Roman" w:hAnsi="Times New Roman" w:cs="Times New Roman"/>
                <w:b/>
                <w:bCs/>
                <w:sz w:val="24"/>
                <w:szCs w:val="24"/>
              </w:rPr>
            </w:pPr>
            <w:r w:rsidRPr="421025C9">
              <w:rPr>
                <w:rFonts w:ascii="Times New Roman" w:eastAsia="Times New Roman" w:hAnsi="Times New Roman" w:cs="Times New Roman"/>
                <w:b/>
                <w:bCs/>
                <w:sz w:val="24"/>
                <w:szCs w:val="24"/>
              </w:rPr>
              <w:t>BAB I PENDAHULUAN</w:t>
            </w:r>
            <w:r w:rsidRPr="421025C9">
              <w:rPr>
                <w:rFonts w:ascii="Times New Roman" w:eastAsia="Times New Roman" w:hAnsi="Times New Roman" w:cs="Times New Roman"/>
                <w:sz w:val="24"/>
                <w:szCs w:val="24"/>
              </w:rPr>
              <w:t>.</w:t>
            </w:r>
            <w:ins w:id="2" w:author="Microsoft Word" w:date="2024-09-11T09:47:00Z">
              <w:r w:rsidRPr="421025C9">
                <w:rPr>
                  <w:rFonts w:ascii="Times New Roman" w:eastAsia="Times New Roman" w:hAnsi="Times New Roman" w:cs="Times New Roman"/>
                  <w:sz w:val="24"/>
                  <w:szCs w:val="24"/>
                </w:rPr>
                <w:t xml:space="preserve">............................................................................. </w:t>
              </w:r>
            </w:ins>
          </w:p>
        </w:tc>
        <w:tc>
          <w:tcPr>
            <w:tcW w:w="539" w:type="dxa"/>
          </w:tcPr>
          <w:p w14:paraId="03450BB0" w14:textId="129EDC7A" w:rsidR="7BEDA980" w:rsidRPr="7BEDA980" w:rsidRDefault="7BEDA980" w:rsidP="00600F4A">
            <w:pPr>
              <w:spacing w:line="360" w:lineRule="auto"/>
              <w:jc w:val="both"/>
              <w:rPr>
                <w:rFonts w:ascii="Times New Roman" w:eastAsia="Times New Roman" w:hAnsi="Times New Roman" w:cs="Times New Roman"/>
                <w:b/>
                <w:bCs/>
                <w:sz w:val="24"/>
                <w:szCs w:val="24"/>
              </w:rPr>
            </w:pPr>
            <w:r w:rsidRPr="7BEDA980">
              <w:rPr>
                <w:rFonts w:ascii="Times New Roman" w:eastAsia="Times New Roman" w:hAnsi="Times New Roman" w:cs="Times New Roman"/>
                <w:b/>
                <w:bCs/>
                <w:sz w:val="24"/>
                <w:szCs w:val="24"/>
              </w:rPr>
              <w:t>1</w:t>
            </w:r>
          </w:p>
        </w:tc>
      </w:tr>
      <w:tr w:rsidR="00EC0287" w:rsidRPr="00316B47" w14:paraId="59ACB7B0" w14:textId="62F85FA0" w:rsidTr="005D6B94">
        <w:tc>
          <w:tcPr>
            <w:tcW w:w="7438" w:type="dxa"/>
          </w:tcPr>
          <w:p w14:paraId="66E0D087" w14:textId="3E39E19D" w:rsidR="00EC0287" w:rsidRPr="00316B47" w:rsidRDefault="3C947624" w:rsidP="00C02912">
            <w:pPr>
              <w:spacing w:line="360" w:lineRule="auto"/>
              <w:ind w:right="-121"/>
              <w:jc w:val="both"/>
              <w:rPr>
                <w:rFonts w:ascii="Times New Roman" w:eastAsia="Times New Roman" w:hAnsi="Times New Roman" w:cs="Times New Roman"/>
                <w:sz w:val="24"/>
                <w:szCs w:val="24"/>
              </w:rPr>
            </w:pPr>
            <w:r w:rsidRPr="3C947624">
              <w:rPr>
                <w:rFonts w:ascii="Times New Roman" w:eastAsia="Times New Roman" w:hAnsi="Times New Roman" w:cs="Times New Roman"/>
                <w:sz w:val="24"/>
                <w:szCs w:val="24"/>
              </w:rPr>
              <w:t>B. Rumusan Masalah</w:t>
            </w:r>
            <w:r w:rsidR="421025C9" w:rsidRPr="421025C9">
              <w:rPr>
                <w:rFonts w:ascii="Times New Roman" w:eastAsia="Times New Roman" w:hAnsi="Times New Roman" w:cs="Times New Roman"/>
                <w:sz w:val="24"/>
                <w:szCs w:val="24"/>
              </w:rPr>
              <w:t>...........................</w:t>
            </w:r>
            <w:r w:rsidR="005573BA">
              <w:rPr>
                <w:rFonts w:ascii="Times New Roman" w:eastAsia="Times New Roman" w:hAnsi="Times New Roman" w:cs="Times New Roman"/>
                <w:sz w:val="24"/>
                <w:szCs w:val="24"/>
              </w:rPr>
              <w:t>..</w:t>
            </w:r>
            <w:r w:rsidR="00A1033E">
              <w:rPr>
                <w:rFonts w:ascii="Times New Roman" w:eastAsia="Times New Roman" w:hAnsi="Times New Roman" w:cs="Times New Roman"/>
                <w:sz w:val="24"/>
                <w:szCs w:val="24"/>
              </w:rPr>
              <w:t>...</w:t>
            </w:r>
            <w:r w:rsidR="421025C9" w:rsidRPr="421025C9">
              <w:rPr>
                <w:rFonts w:ascii="Times New Roman" w:eastAsia="Times New Roman" w:hAnsi="Times New Roman" w:cs="Times New Roman"/>
                <w:sz w:val="24"/>
                <w:szCs w:val="24"/>
              </w:rPr>
              <w:t>......................................................</w:t>
            </w:r>
          </w:p>
        </w:tc>
        <w:tc>
          <w:tcPr>
            <w:tcW w:w="539" w:type="dxa"/>
          </w:tcPr>
          <w:p w14:paraId="6D79698B" w14:textId="789E5279" w:rsidR="00EC0287" w:rsidRPr="00316B47" w:rsidRDefault="7358E050" w:rsidP="00600F4A">
            <w:pPr>
              <w:spacing w:line="360" w:lineRule="auto"/>
              <w:jc w:val="both"/>
              <w:rPr>
                <w:rFonts w:ascii="Times New Roman" w:eastAsia="Times New Roman" w:hAnsi="Times New Roman" w:cs="Times New Roman"/>
                <w:sz w:val="24"/>
                <w:szCs w:val="24"/>
              </w:rPr>
            </w:pPr>
            <w:r w:rsidRPr="7358E050">
              <w:rPr>
                <w:rFonts w:ascii="Times New Roman" w:eastAsia="Times New Roman" w:hAnsi="Times New Roman" w:cs="Times New Roman"/>
                <w:sz w:val="24"/>
                <w:szCs w:val="24"/>
              </w:rPr>
              <w:t>2</w:t>
            </w:r>
          </w:p>
        </w:tc>
      </w:tr>
      <w:tr w:rsidR="00EC0287" w:rsidRPr="00316B47" w14:paraId="41C4AEE0" w14:textId="39055874" w:rsidTr="005D6B94">
        <w:tc>
          <w:tcPr>
            <w:tcW w:w="7438" w:type="dxa"/>
          </w:tcPr>
          <w:p w14:paraId="520FC350" w14:textId="5E26C8E6" w:rsidR="00EC0287" w:rsidRPr="00316B47" w:rsidRDefault="0EFC94E5" w:rsidP="00C02912">
            <w:pPr>
              <w:spacing w:line="360" w:lineRule="auto"/>
              <w:ind w:right="-121"/>
              <w:jc w:val="both"/>
              <w:rPr>
                <w:rFonts w:ascii="Times New Roman" w:eastAsia="Times New Roman" w:hAnsi="Times New Roman" w:cs="Times New Roman"/>
                <w:sz w:val="24"/>
                <w:szCs w:val="24"/>
              </w:rPr>
            </w:pPr>
            <w:r w:rsidRPr="0EFC94E5">
              <w:rPr>
                <w:rFonts w:ascii="Times New Roman" w:eastAsia="Times New Roman" w:hAnsi="Times New Roman" w:cs="Times New Roman"/>
                <w:sz w:val="24"/>
                <w:szCs w:val="24"/>
              </w:rPr>
              <w:t>C. Tujuan .................................................</w:t>
            </w:r>
            <w:r w:rsidR="00A1033E">
              <w:rPr>
                <w:rFonts w:ascii="Times New Roman" w:eastAsia="Times New Roman" w:hAnsi="Times New Roman" w:cs="Times New Roman"/>
                <w:sz w:val="24"/>
                <w:szCs w:val="24"/>
              </w:rPr>
              <w:t>....</w:t>
            </w:r>
            <w:r w:rsidRPr="0EFC94E5">
              <w:rPr>
                <w:rFonts w:ascii="Times New Roman" w:eastAsia="Times New Roman" w:hAnsi="Times New Roman" w:cs="Times New Roman"/>
                <w:sz w:val="24"/>
                <w:szCs w:val="24"/>
              </w:rPr>
              <w:t>..................................................</w:t>
            </w:r>
          </w:p>
        </w:tc>
        <w:tc>
          <w:tcPr>
            <w:tcW w:w="539" w:type="dxa"/>
          </w:tcPr>
          <w:p w14:paraId="1D1F26A5" w14:textId="6CDC7859" w:rsidR="00EC0287" w:rsidRPr="00316B47" w:rsidRDefault="7358E050" w:rsidP="00600F4A">
            <w:pPr>
              <w:spacing w:line="360" w:lineRule="auto"/>
              <w:jc w:val="both"/>
              <w:rPr>
                <w:rFonts w:ascii="Times New Roman" w:eastAsia="Times New Roman" w:hAnsi="Times New Roman" w:cs="Times New Roman"/>
                <w:sz w:val="24"/>
                <w:szCs w:val="24"/>
              </w:rPr>
            </w:pPr>
            <w:r w:rsidRPr="7358E050">
              <w:rPr>
                <w:rFonts w:ascii="Times New Roman" w:eastAsia="Times New Roman" w:hAnsi="Times New Roman" w:cs="Times New Roman"/>
                <w:sz w:val="24"/>
                <w:szCs w:val="24"/>
              </w:rPr>
              <w:t>2</w:t>
            </w:r>
          </w:p>
        </w:tc>
      </w:tr>
      <w:tr w:rsidR="00EC0287" w:rsidRPr="00316B47" w14:paraId="099102D4" w14:textId="1936936A" w:rsidTr="005D6B94">
        <w:tc>
          <w:tcPr>
            <w:tcW w:w="7438" w:type="dxa"/>
          </w:tcPr>
          <w:p w14:paraId="3175A6E9" w14:textId="1487CF10" w:rsidR="00EC0287" w:rsidRPr="00316B47" w:rsidRDefault="421025C9" w:rsidP="00A1033E">
            <w:pPr>
              <w:spacing w:line="360" w:lineRule="auto"/>
              <w:ind w:right="109"/>
              <w:jc w:val="both"/>
              <w:rPr>
                <w:rFonts w:ascii="Times New Roman" w:eastAsia="Times New Roman" w:hAnsi="Times New Roman" w:cs="Times New Roman"/>
                <w:b/>
                <w:sz w:val="24"/>
                <w:szCs w:val="24"/>
              </w:rPr>
            </w:pPr>
            <w:r w:rsidRPr="421025C9">
              <w:rPr>
                <w:rFonts w:ascii="Times New Roman" w:eastAsia="Times New Roman" w:hAnsi="Times New Roman" w:cs="Times New Roman"/>
                <w:b/>
                <w:bCs/>
                <w:sz w:val="24"/>
                <w:szCs w:val="24"/>
              </w:rPr>
              <w:t>BAB II PENJABARAN INOVASI RANCANGAN PEMBUATAN ALAT</w:t>
            </w:r>
            <w:r w:rsidR="005D6B94">
              <w:rPr>
                <w:rFonts w:ascii="Times New Roman" w:eastAsia="Times New Roman" w:hAnsi="Times New Roman" w:cs="Times New Roman"/>
                <w:b/>
                <w:bCs/>
                <w:sz w:val="24"/>
                <w:szCs w:val="24"/>
              </w:rPr>
              <w:t>............................................................................................................</w:t>
            </w:r>
          </w:p>
        </w:tc>
        <w:tc>
          <w:tcPr>
            <w:tcW w:w="539" w:type="dxa"/>
          </w:tcPr>
          <w:p w14:paraId="04565B2D" w14:textId="49D3846B" w:rsidR="005D6B94" w:rsidRDefault="005D6B94" w:rsidP="00600F4A">
            <w:pPr>
              <w:spacing w:line="360" w:lineRule="auto"/>
              <w:jc w:val="both"/>
              <w:rPr>
                <w:rFonts w:ascii="Times New Roman" w:eastAsia="Times New Roman" w:hAnsi="Times New Roman" w:cs="Times New Roman"/>
                <w:b/>
                <w:bCs/>
                <w:sz w:val="24"/>
                <w:szCs w:val="24"/>
              </w:rPr>
            </w:pPr>
          </w:p>
          <w:p w14:paraId="5DC1FBEF" w14:textId="0E378BB0" w:rsidR="00EC0287" w:rsidRPr="00316B47" w:rsidRDefault="0F149CFA" w:rsidP="00600F4A">
            <w:pPr>
              <w:spacing w:line="360" w:lineRule="auto"/>
              <w:jc w:val="both"/>
              <w:rPr>
                <w:rFonts w:ascii="Times New Roman" w:eastAsia="Times New Roman" w:hAnsi="Times New Roman" w:cs="Times New Roman"/>
                <w:b/>
                <w:sz w:val="24"/>
                <w:szCs w:val="24"/>
              </w:rPr>
            </w:pPr>
            <w:r w:rsidRPr="0F149CFA">
              <w:rPr>
                <w:rFonts w:ascii="Times New Roman" w:eastAsia="Times New Roman" w:hAnsi="Times New Roman" w:cs="Times New Roman"/>
                <w:b/>
                <w:bCs/>
                <w:sz w:val="24"/>
                <w:szCs w:val="24"/>
              </w:rPr>
              <w:t>3</w:t>
            </w:r>
          </w:p>
        </w:tc>
      </w:tr>
      <w:tr w:rsidR="00EC0287" w:rsidRPr="00316B47" w14:paraId="22692916" w14:textId="5E23A9C2" w:rsidTr="005D6B94">
        <w:tc>
          <w:tcPr>
            <w:tcW w:w="7438" w:type="dxa"/>
          </w:tcPr>
          <w:p w14:paraId="1B262BC0" w14:textId="66BF90AF" w:rsidR="00EC0287" w:rsidRPr="00316B47" w:rsidRDefault="710B9653" w:rsidP="00C02912">
            <w:pPr>
              <w:spacing w:line="360" w:lineRule="auto"/>
              <w:ind w:right="-121"/>
              <w:jc w:val="both"/>
              <w:rPr>
                <w:rFonts w:ascii="Times New Roman" w:eastAsia="Times New Roman" w:hAnsi="Times New Roman" w:cs="Times New Roman"/>
                <w:sz w:val="24"/>
                <w:szCs w:val="24"/>
              </w:rPr>
            </w:pPr>
            <w:r w:rsidRPr="710B9653">
              <w:rPr>
                <w:rFonts w:ascii="Times New Roman" w:eastAsia="Times New Roman" w:hAnsi="Times New Roman" w:cs="Times New Roman"/>
                <w:sz w:val="24"/>
                <w:szCs w:val="24"/>
              </w:rPr>
              <w:t>A. Landasan Teori/Konsep</w:t>
            </w:r>
            <w:r w:rsidR="6F6E1813" w:rsidRPr="6F6E1813">
              <w:rPr>
                <w:rFonts w:ascii="Times New Roman" w:eastAsia="Times New Roman" w:hAnsi="Times New Roman" w:cs="Times New Roman"/>
                <w:sz w:val="24"/>
                <w:szCs w:val="24"/>
              </w:rPr>
              <w:t>....................................................</w:t>
            </w:r>
            <w:r w:rsidR="00A1033E">
              <w:rPr>
                <w:rFonts w:ascii="Times New Roman" w:eastAsia="Times New Roman" w:hAnsi="Times New Roman" w:cs="Times New Roman"/>
                <w:sz w:val="24"/>
                <w:szCs w:val="24"/>
              </w:rPr>
              <w:t>......</w:t>
            </w:r>
            <w:r w:rsidR="6F6E1813" w:rsidRPr="6F6E1813">
              <w:rPr>
                <w:rFonts w:ascii="Times New Roman" w:eastAsia="Times New Roman" w:hAnsi="Times New Roman" w:cs="Times New Roman"/>
                <w:sz w:val="24"/>
                <w:szCs w:val="24"/>
              </w:rPr>
              <w:t>....................</w:t>
            </w:r>
          </w:p>
        </w:tc>
        <w:tc>
          <w:tcPr>
            <w:tcW w:w="539" w:type="dxa"/>
          </w:tcPr>
          <w:p w14:paraId="19345524" w14:textId="21F738E6" w:rsidR="00EC0287" w:rsidRPr="00316B47" w:rsidRDefault="16B727E2" w:rsidP="00600F4A">
            <w:pPr>
              <w:spacing w:line="360" w:lineRule="auto"/>
              <w:jc w:val="both"/>
              <w:rPr>
                <w:rFonts w:ascii="Times New Roman" w:eastAsia="Times New Roman" w:hAnsi="Times New Roman" w:cs="Times New Roman"/>
                <w:sz w:val="24"/>
                <w:szCs w:val="24"/>
              </w:rPr>
            </w:pPr>
            <w:r w:rsidRPr="16B727E2">
              <w:rPr>
                <w:rFonts w:ascii="Times New Roman" w:eastAsia="Times New Roman" w:hAnsi="Times New Roman" w:cs="Times New Roman"/>
                <w:sz w:val="24"/>
                <w:szCs w:val="24"/>
              </w:rPr>
              <w:t>3</w:t>
            </w:r>
          </w:p>
        </w:tc>
      </w:tr>
      <w:tr w:rsidR="00EC0287" w:rsidRPr="00316B47" w14:paraId="126475D1" w14:textId="2DB11486" w:rsidTr="005D6B94">
        <w:tc>
          <w:tcPr>
            <w:tcW w:w="7438" w:type="dxa"/>
          </w:tcPr>
          <w:p w14:paraId="3759FDA5" w14:textId="6197CA0B" w:rsidR="00EC0287" w:rsidRPr="00316B47" w:rsidRDefault="5EEED9F3" w:rsidP="00C02912">
            <w:pPr>
              <w:spacing w:line="360" w:lineRule="auto"/>
              <w:ind w:right="-121"/>
              <w:jc w:val="both"/>
              <w:rPr>
                <w:rFonts w:ascii="Times New Roman" w:eastAsia="Times New Roman" w:hAnsi="Times New Roman" w:cs="Times New Roman"/>
                <w:sz w:val="24"/>
                <w:szCs w:val="24"/>
              </w:rPr>
            </w:pPr>
            <w:r w:rsidRPr="5EEED9F3">
              <w:rPr>
                <w:rFonts w:ascii="Times New Roman" w:eastAsia="Times New Roman" w:hAnsi="Times New Roman" w:cs="Times New Roman"/>
                <w:sz w:val="24"/>
                <w:szCs w:val="24"/>
              </w:rPr>
              <w:t>B. Inovasi yang ditawarkan</w:t>
            </w:r>
            <w:r w:rsidR="74D1560C" w:rsidRPr="74D1560C">
              <w:rPr>
                <w:rFonts w:ascii="Times New Roman" w:eastAsia="Times New Roman" w:hAnsi="Times New Roman" w:cs="Times New Roman"/>
                <w:sz w:val="24"/>
                <w:szCs w:val="24"/>
              </w:rPr>
              <w:t>...............................................................</w:t>
            </w:r>
            <w:r w:rsidR="00A1033E">
              <w:rPr>
                <w:rFonts w:ascii="Times New Roman" w:eastAsia="Times New Roman" w:hAnsi="Times New Roman" w:cs="Times New Roman"/>
                <w:sz w:val="24"/>
                <w:szCs w:val="24"/>
              </w:rPr>
              <w:t>..</w:t>
            </w:r>
            <w:r w:rsidR="74D1560C" w:rsidRPr="74D1560C">
              <w:rPr>
                <w:rFonts w:ascii="Times New Roman" w:eastAsia="Times New Roman" w:hAnsi="Times New Roman" w:cs="Times New Roman"/>
                <w:sz w:val="24"/>
                <w:szCs w:val="24"/>
              </w:rPr>
              <w:t>............</w:t>
            </w:r>
          </w:p>
        </w:tc>
        <w:tc>
          <w:tcPr>
            <w:tcW w:w="539" w:type="dxa"/>
          </w:tcPr>
          <w:p w14:paraId="7D6D30B8" w14:textId="569311E0" w:rsidR="00EC0287" w:rsidRPr="00316B47" w:rsidRDefault="6C17CB7E" w:rsidP="00600F4A">
            <w:pPr>
              <w:spacing w:line="360" w:lineRule="auto"/>
              <w:jc w:val="both"/>
              <w:rPr>
                <w:rFonts w:ascii="Times New Roman" w:eastAsia="Times New Roman" w:hAnsi="Times New Roman" w:cs="Times New Roman"/>
                <w:sz w:val="24"/>
                <w:szCs w:val="24"/>
              </w:rPr>
            </w:pPr>
            <w:r w:rsidRPr="6C17CB7E">
              <w:rPr>
                <w:rFonts w:ascii="Times New Roman" w:eastAsia="Times New Roman" w:hAnsi="Times New Roman" w:cs="Times New Roman"/>
                <w:sz w:val="24"/>
                <w:szCs w:val="24"/>
              </w:rPr>
              <w:t>4</w:t>
            </w:r>
          </w:p>
        </w:tc>
      </w:tr>
      <w:tr w:rsidR="00EC0287" w:rsidRPr="00316B47" w14:paraId="687DB612" w14:textId="29445B13" w:rsidTr="005D6B94">
        <w:tc>
          <w:tcPr>
            <w:tcW w:w="7438" w:type="dxa"/>
          </w:tcPr>
          <w:p w14:paraId="3308825B" w14:textId="77777777" w:rsidR="00EC0287" w:rsidRPr="00316B47" w:rsidRDefault="00EC0287" w:rsidP="00C02912">
            <w:pPr>
              <w:spacing w:line="360" w:lineRule="auto"/>
              <w:ind w:right="-121"/>
              <w:jc w:val="both"/>
              <w:rPr>
                <w:rFonts w:ascii="Times New Roman" w:eastAsia="Times New Roman" w:hAnsi="Times New Roman" w:cs="Times New Roman"/>
                <w:b/>
                <w:sz w:val="24"/>
                <w:szCs w:val="24"/>
              </w:rPr>
            </w:pPr>
            <w:r w:rsidRPr="00316B47">
              <w:rPr>
                <w:rFonts w:ascii="Times New Roman" w:eastAsia="Times New Roman" w:hAnsi="Times New Roman" w:cs="Times New Roman"/>
                <w:b/>
                <w:sz w:val="24"/>
                <w:szCs w:val="24"/>
              </w:rPr>
              <w:t>BAB III RANCANGAN ALAT DAN SISTEMATIKA KERJA ALAT</w:t>
            </w:r>
          </w:p>
        </w:tc>
        <w:tc>
          <w:tcPr>
            <w:tcW w:w="539" w:type="dxa"/>
          </w:tcPr>
          <w:p w14:paraId="3E66B335" w14:textId="07ACFA3A" w:rsidR="00EC0287" w:rsidRPr="00316B47" w:rsidRDefault="091C5791" w:rsidP="00600F4A">
            <w:pPr>
              <w:spacing w:line="360" w:lineRule="auto"/>
              <w:jc w:val="both"/>
              <w:rPr>
                <w:rFonts w:ascii="Times New Roman" w:eastAsia="Times New Roman" w:hAnsi="Times New Roman" w:cs="Times New Roman"/>
                <w:b/>
                <w:sz w:val="24"/>
                <w:szCs w:val="24"/>
              </w:rPr>
            </w:pPr>
            <w:r w:rsidRPr="091C5791">
              <w:rPr>
                <w:rFonts w:ascii="Times New Roman" w:eastAsia="Times New Roman" w:hAnsi="Times New Roman" w:cs="Times New Roman"/>
                <w:b/>
                <w:bCs/>
                <w:sz w:val="24"/>
                <w:szCs w:val="24"/>
              </w:rPr>
              <w:t>6</w:t>
            </w:r>
          </w:p>
        </w:tc>
      </w:tr>
      <w:tr w:rsidR="00EC0287" w:rsidRPr="00316B47" w14:paraId="672468A9" w14:textId="6D50ACF9" w:rsidTr="005D6B94">
        <w:tc>
          <w:tcPr>
            <w:tcW w:w="7438" w:type="dxa"/>
          </w:tcPr>
          <w:p w14:paraId="39BEC8A6" w14:textId="3C8894CE" w:rsidR="00EC0287" w:rsidRPr="00316B47" w:rsidRDefault="6BCE0734" w:rsidP="00C02912">
            <w:pPr>
              <w:spacing w:line="360" w:lineRule="auto"/>
              <w:ind w:right="-121"/>
              <w:jc w:val="both"/>
              <w:rPr>
                <w:rFonts w:ascii="Times New Roman" w:eastAsia="Times New Roman" w:hAnsi="Times New Roman" w:cs="Times New Roman"/>
                <w:sz w:val="24"/>
                <w:szCs w:val="24"/>
              </w:rPr>
            </w:pPr>
            <w:r w:rsidRPr="6BCE0734">
              <w:rPr>
                <w:rFonts w:ascii="Times New Roman" w:eastAsia="Times New Roman" w:hAnsi="Times New Roman" w:cs="Times New Roman"/>
                <w:sz w:val="24"/>
                <w:szCs w:val="24"/>
              </w:rPr>
              <w:t>A. Rincian Kegiatan</w:t>
            </w:r>
            <w:r w:rsidR="042D3B60" w:rsidRPr="042D3B60">
              <w:rPr>
                <w:rFonts w:ascii="Times New Roman" w:eastAsia="Times New Roman" w:hAnsi="Times New Roman" w:cs="Times New Roman"/>
                <w:sz w:val="24"/>
                <w:szCs w:val="24"/>
              </w:rPr>
              <w:t>............................................................................</w:t>
            </w:r>
            <w:r w:rsidR="00A1033E">
              <w:rPr>
                <w:rFonts w:ascii="Times New Roman" w:eastAsia="Times New Roman" w:hAnsi="Times New Roman" w:cs="Times New Roman"/>
                <w:sz w:val="24"/>
                <w:szCs w:val="24"/>
              </w:rPr>
              <w:t>...</w:t>
            </w:r>
            <w:r w:rsidR="042D3B60" w:rsidRPr="042D3B60">
              <w:rPr>
                <w:rFonts w:ascii="Times New Roman" w:eastAsia="Times New Roman" w:hAnsi="Times New Roman" w:cs="Times New Roman"/>
                <w:sz w:val="24"/>
                <w:szCs w:val="24"/>
              </w:rPr>
              <w:t>..........</w:t>
            </w:r>
          </w:p>
        </w:tc>
        <w:tc>
          <w:tcPr>
            <w:tcW w:w="539" w:type="dxa"/>
          </w:tcPr>
          <w:p w14:paraId="4B08B73B" w14:textId="7842F0A1" w:rsidR="00EC0287" w:rsidRPr="00316B47" w:rsidRDefault="42FD5CC8" w:rsidP="00600F4A">
            <w:pPr>
              <w:spacing w:line="360" w:lineRule="auto"/>
              <w:jc w:val="both"/>
              <w:rPr>
                <w:rFonts w:ascii="Times New Roman" w:eastAsia="Times New Roman" w:hAnsi="Times New Roman" w:cs="Times New Roman"/>
                <w:sz w:val="24"/>
                <w:szCs w:val="24"/>
              </w:rPr>
            </w:pPr>
            <w:r w:rsidRPr="42FD5CC8">
              <w:rPr>
                <w:rFonts w:ascii="Times New Roman" w:eastAsia="Times New Roman" w:hAnsi="Times New Roman" w:cs="Times New Roman"/>
                <w:sz w:val="24"/>
                <w:szCs w:val="24"/>
              </w:rPr>
              <w:t>6</w:t>
            </w:r>
          </w:p>
        </w:tc>
      </w:tr>
      <w:tr w:rsidR="00EC0287" w:rsidRPr="00316B47" w14:paraId="1A63E96A" w14:textId="078D12CE" w:rsidTr="005D6B94">
        <w:tc>
          <w:tcPr>
            <w:tcW w:w="7438" w:type="dxa"/>
          </w:tcPr>
          <w:p w14:paraId="7AD00BDC" w14:textId="14235554" w:rsidR="00EC0287" w:rsidRPr="00316B47" w:rsidRDefault="00EC0287" w:rsidP="00C02912">
            <w:pPr>
              <w:spacing w:line="360" w:lineRule="auto"/>
              <w:ind w:right="-121"/>
              <w:jc w:val="both"/>
              <w:rPr>
                <w:rFonts w:ascii="Times New Roman" w:eastAsia="Times New Roman" w:hAnsi="Times New Roman" w:cs="Times New Roman"/>
                <w:sz w:val="24"/>
                <w:szCs w:val="24"/>
              </w:rPr>
            </w:pPr>
            <w:r w:rsidRPr="00316B47">
              <w:rPr>
                <w:rFonts w:ascii="Times New Roman" w:eastAsia="Times New Roman" w:hAnsi="Times New Roman" w:cs="Times New Roman"/>
                <w:sz w:val="24"/>
                <w:szCs w:val="24"/>
              </w:rPr>
              <w:t>B. Prosedur Perancangan Alat Inovasi Teknologi</w:t>
            </w:r>
            <w:r w:rsidR="7358E050" w:rsidRPr="7358E050">
              <w:rPr>
                <w:rFonts w:ascii="Times New Roman" w:eastAsia="Times New Roman" w:hAnsi="Times New Roman" w:cs="Times New Roman"/>
                <w:sz w:val="24"/>
                <w:szCs w:val="24"/>
              </w:rPr>
              <w:t>.................................</w:t>
            </w:r>
            <w:r w:rsidR="00A1033E">
              <w:rPr>
                <w:rFonts w:ascii="Times New Roman" w:eastAsia="Times New Roman" w:hAnsi="Times New Roman" w:cs="Times New Roman"/>
                <w:sz w:val="24"/>
                <w:szCs w:val="24"/>
              </w:rPr>
              <w:t>..,</w:t>
            </w:r>
            <w:r w:rsidR="7358E050" w:rsidRPr="7358E050">
              <w:rPr>
                <w:rFonts w:ascii="Times New Roman" w:eastAsia="Times New Roman" w:hAnsi="Times New Roman" w:cs="Times New Roman"/>
                <w:sz w:val="24"/>
                <w:szCs w:val="24"/>
              </w:rPr>
              <w:t>.......</w:t>
            </w:r>
          </w:p>
        </w:tc>
        <w:tc>
          <w:tcPr>
            <w:tcW w:w="539" w:type="dxa"/>
          </w:tcPr>
          <w:p w14:paraId="4A171857" w14:textId="4496D0E6" w:rsidR="00EC0287" w:rsidRPr="00316B47" w:rsidRDefault="1E2C8968" w:rsidP="00600F4A">
            <w:pPr>
              <w:spacing w:line="360" w:lineRule="auto"/>
              <w:jc w:val="both"/>
              <w:rPr>
                <w:rFonts w:ascii="Times New Roman" w:eastAsia="Times New Roman" w:hAnsi="Times New Roman" w:cs="Times New Roman"/>
                <w:sz w:val="24"/>
                <w:szCs w:val="24"/>
              </w:rPr>
            </w:pPr>
            <w:r w:rsidRPr="1E2C8968">
              <w:rPr>
                <w:rFonts w:ascii="Times New Roman" w:eastAsia="Times New Roman" w:hAnsi="Times New Roman" w:cs="Times New Roman"/>
                <w:sz w:val="24"/>
                <w:szCs w:val="24"/>
              </w:rPr>
              <w:t>6</w:t>
            </w:r>
          </w:p>
        </w:tc>
      </w:tr>
      <w:tr w:rsidR="00EC0287" w:rsidRPr="00316B47" w14:paraId="084E8303" w14:textId="3DE2AE6B" w:rsidTr="005D6B94">
        <w:tc>
          <w:tcPr>
            <w:tcW w:w="7438" w:type="dxa"/>
          </w:tcPr>
          <w:p w14:paraId="05FE4FF8" w14:textId="6DAD31F7" w:rsidR="00EC0287" w:rsidRPr="00316B47" w:rsidRDefault="00EC0287" w:rsidP="00C02912">
            <w:pPr>
              <w:spacing w:line="360" w:lineRule="auto"/>
              <w:ind w:right="-121"/>
              <w:jc w:val="both"/>
              <w:rPr>
                <w:rFonts w:ascii="Times New Roman" w:eastAsia="Times New Roman" w:hAnsi="Times New Roman" w:cs="Times New Roman"/>
                <w:sz w:val="24"/>
                <w:szCs w:val="24"/>
              </w:rPr>
            </w:pPr>
            <w:r w:rsidRPr="00316B47">
              <w:rPr>
                <w:rFonts w:ascii="Times New Roman" w:eastAsia="Times New Roman" w:hAnsi="Times New Roman" w:cs="Times New Roman"/>
                <w:sz w:val="24"/>
                <w:szCs w:val="24"/>
              </w:rPr>
              <w:t>C. Spesifikasi Alat Inovasi Teknologi</w:t>
            </w:r>
            <w:r w:rsidR="7358E050" w:rsidRPr="7358E050">
              <w:rPr>
                <w:rFonts w:ascii="Times New Roman" w:eastAsia="Times New Roman" w:hAnsi="Times New Roman" w:cs="Times New Roman"/>
                <w:sz w:val="24"/>
                <w:szCs w:val="24"/>
              </w:rPr>
              <w:t>......................................................</w:t>
            </w:r>
            <w:r w:rsidR="00A1033E">
              <w:rPr>
                <w:rFonts w:ascii="Times New Roman" w:eastAsia="Times New Roman" w:hAnsi="Times New Roman" w:cs="Times New Roman"/>
                <w:sz w:val="24"/>
                <w:szCs w:val="24"/>
              </w:rPr>
              <w:t>..</w:t>
            </w:r>
            <w:r w:rsidR="7358E050" w:rsidRPr="7358E050">
              <w:rPr>
                <w:rFonts w:ascii="Times New Roman" w:eastAsia="Times New Roman" w:hAnsi="Times New Roman" w:cs="Times New Roman"/>
                <w:sz w:val="24"/>
                <w:szCs w:val="24"/>
              </w:rPr>
              <w:t>...</w:t>
            </w:r>
            <w:r w:rsidR="00A1033E">
              <w:rPr>
                <w:rFonts w:ascii="Times New Roman" w:eastAsia="Times New Roman" w:hAnsi="Times New Roman" w:cs="Times New Roman"/>
                <w:sz w:val="24"/>
                <w:szCs w:val="24"/>
              </w:rPr>
              <w:t>.</w:t>
            </w:r>
            <w:r w:rsidR="7358E050" w:rsidRPr="7358E050">
              <w:rPr>
                <w:rFonts w:ascii="Times New Roman" w:eastAsia="Times New Roman" w:hAnsi="Times New Roman" w:cs="Times New Roman"/>
                <w:sz w:val="24"/>
                <w:szCs w:val="24"/>
              </w:rPr>
              <w:t>.</w:t>
            </w:r>
          </w:p>
        </w:tc>
        <w:tc>
          <w:tcPr>
            <w:tcW w:w="539" w:type="dxa"/>
          </w:tcPr>
          <w:p w14:paraId="3C4A0587" w14:textId="2A700EA6" w:rsidR="00EC0287" w:rsidRPr="00316B47" w:rsidRDefault="1E2C8968" w:rsidP="00600F4A">
            <w:pPr>
              <w:spacing w:line="360" w:lineRule="auto"/>
              <w:jc w:val="both"/>
              <w:rPr>
                <w:rFonts w:ascii="Times New Roman" w:eastAsia="Times New Roman" w:hAnsi="Times New Roman" w:cs="Times New Roman"/>
                <w:sz w:val="24"/>
                <w:szCs w:val="24"/>
              </w:rPr>
            </w:pPr>
            <w:r w:rsidRPr="1E2C8968">
              <w:rPr>
                <w:rFonts w:ascii="Times New Roman" w:eastAsia="Times New Roman" w:hAnsi="Times New Roman" w:cs="Times New Roman"/>
                <w:sz w:val="24"/>
                <w:szCs w:val="24"/>
              </w:rPr>
              <w:t>7</w:t>
            </w:r>
          </w:p>
        </w:tc>
      </w:tr>
      <w:tr w:rsidR="00EC0287" w:rsidRPr="00316B47" w14:paraId="1B64FB4D" w14:textId="009FB353" w:rsidTr="005D6B94">
        <w:tc>
          <w:tcPr>
            <w:tcW w:w="7438" w:type="dxa"/>
          </w:tcPr>
          <w:p w14:paraId="4704BA1E" w14:textId="40C20100" w:rsidR="00EC0287" w:rsidRPr="00316B47" w:rsidRDefault="00EC0287" w:rsidP="00C02912">
            <w:pPr>
              <w:spacing w:line="360" w:lineRule="auto"/>
              <w:ind w:right="-121"/>
              <w:jc w:val="both"/>
              <w:rPr>
                <w:rFonts w:ascii="Times New Roman" w:eastAsia="Times New Roman" w:hAnsi="Times New Roman" w:cs="Times New Roman"/>
                <w:sz w:val="24"/>
                <w:szCs w:val="24"/>
              </w:rPr>
            </w:pPr>
            <w:r w:rsidRPr="00316B47">
              <w:rPr>
                <w:rFonts w:ascii="Times New Roman" w:eastAsia="Times New Roman" w:hAnsi="Times New Roman" w:cs="Times New Roman"/>
                <w:sz w:val="24"/>
                <w:szCs w:val="24"/>
              </w:rPr>
              <w:t>D. Cara Kerja Alat Inovasi Teknologi</w:t>
            </w:r>
            <w:r w:rsidR="7358E050" w:rsidRPr="7358E050">
              <w:rPr>
                <w:rFonts w:ascii="Times New Roman" w:eastAsia="Times New Roman" w:hAnsi="Times New Roman" w:cs="Times New Roman"/>
                <w:sz w:val="24"/>
                <w:szCs w:val="24"/>
              </w:rPr>
              <w:t>........................................................</w:t>
            </w:r>
            <w:r w:rsidR="00A1033E">
              <w:rPr>
                <w:rFonts w:ascii="Times New Roman" w:eastAsia="Times New Roman" w:hAnsi="Times New Roman" w:cs="Times New Roman"/>
                <w:sz w:val="24"/>
                <w:szCs w:val="24"/>
              </w:rPr>
              <w:t>...</w:t>
            </w:r>
            <w:r w:rsidR="7358E050" w:rsidRPr="7358E050">
              <w:rPr>
                <w:rFonts w:ascii="Times New Roman" w:eastAsia="Times New Roman" w:hAnsi="Times New Roman" w:cs="Times New Roman"/>
                <w:sz w:val="24"/>
                <w:szCs w:val="24"/>
              </w:rPr>
              <w:t>..</w:t>
            </w:r>
          </w:p>
        </w:tc>
        <w:tc>
          <w:tcPr>
            <w:tcW w:w="539" w:type="dxa"/>
          </w:tcPr>
          <w:p w14:paraId="09AF36B2" w14:textId="4323E69A" w:rsidR="00EC0287" w:rsidRPr="00316B47" w:rsidRDefault="6C17CB7E" w:rsidP="00600F4A">
            <w:pPr>
              <w:spacing w:line="360" w:lineRule="auto"/>
              <w:jc w:val="both"/>
              <w:rPr>
                <w:rFonts w:ascii="Times New Roman" w:eastAsia="Times New Roman" w:hAnsi="Times New Roman" w:cs="Times New Roman"/>
                <w:sz w:val="24"/>
                <w:szCs w:val="24"/>
              </w:rPr>
            </w:pPr>
            <w:r w:rsidRPr="6C17CB7E">
              <w:rPr>
                <w:rFonts w:ascii="Times New Roman" w:eastAsia="Times New Roman" w:hAnsi="Times New Roman" w:cs="Times New Roman"/>
                <w:sz w:val="24"/>
                <w:szCs w:val="24"/>
              </w:rPr>
              <w:t>8</w:t>
            </w:r>
          </w:p>
        </w:tc>
      </w:tr>
      <w:tr w:rsidR="00EC0287" w:rsidRPr="00316B47" w14:paraId="602ACE1A" w14:textId="2351858A" w:rsidTr="005D6B94">
        <w:tc>
          <w:tcPr>
            <w:tcW w:w="7438" w:type="dxa"/>
          </w:tcPr>
          <w:p w14:paraId="0C0969C1" w14:textId="3E3EC87E" w:rsidR="00EC0287" w:rsidRPr="00316B47" w:rsidRDefault="00EC0287" w:rsidP="00C02912">
            <w:pPr>
              <w:spacing w:line="360" w:lineRule="auto"/>
              <w:ind w:right="-121"/>
              <w:jc w:val="both"/>
              <w:rPr>
                <w:rFonts w:ascii="Times New Roman" w:eastAsia="Times New Roman" w:hAnsi="Times New Roman" w:cs="Times New Roman"/>
                <w:b/>
                <w:sz w:val="24"/>
                <w:szCs w:val="24"/>
              </w:rPr>
            </w:pPr>
            <w:r w:rsidRPr="00316B47">
              <w:rPr>
                <w:rFonts w:ascii="Times New Roman" w:eastAsia="Times New Roman" w:hAnsi="Times New Roman" w:cs="Times New Roman"/>
                <w:b/>
                <w:sz w:val="24"/>
                <w:szCs w:val="24"/>
              </w:rPr>
              <w:t>BAB IV RANCANGAN ANGGARAN PEMBUATAN ALAT</w:t>
            </w:r>
            <w:r w:rsidR="5E5E4319" w:rsidRPr="5E5E4319">
              <w:rPr>
                <w:rFonts w:ascii="Times New Roman" w:eastAsia="Times New Roman" w:hAnsi="Times New Roman" w:cs="Times New Roman"/>
                <w:b/>
                <w:bCs/>
                <w:sz w:val="24"/>
                <w:szCs w:val="24"/>
              </w:rPr>
              <w:t>..............</w:t>
            </w:r>
            <w:r w:rsidR="00A1033E">
              <w:rPr>
                <w:rFonts w:ascii="Times New Roman" w:eastAsia="Times New Roman" w:hAnsi="Times New Roman" w:cs="Times New Roman"/>
                <w:b/>
                <w:bCs/>
                <w:sz w:val="24"/>
                <w:szCs w:val="24"/>
              </w:rPr>
              <w:t>...</w:t>
            </w:r>
          </w:p>
        </w:tc>
        <w:tc>
          <w:tcPr>
            <w:tcW w:w="539" w:type="dxa"/>
          </w:tcPr>
          <w:p w14:paraId="097CD3C5" w14:textId="2E9DEA08" w:rsidR="00EC0287" w:rsidRPr="00316B47" w:rsidRDefault="72F9C24C" w:rsidP="00600F4A">
            <w:pPr>
              <w:spacing w:line="360" w:lineRule="auto"/>
              <w:jc w:val="both"/>
              <w:rPr>
                <w:rFonts w:ascii="Times New Roman" w:eastAsia="Times New Roman" w:hAnsi="Times New Roman" w:cs="Times New Roman"/>
                <w:b/>
                <w:sz w:val="24"/>
                <w:szCs w:val="24"/>
              </w:rPr>
            </w:pPr>
            <w:r w:rsidRPr="72F9C24C">
              <w:rPr>
                <w:rFonts w:ascii="Times New Roman" w:eastAsia="Times New Roman" w:hAnsi="Times New Roman" w:cs="Times New Roman"/>
                <w:b/>
                <w:bCs/>
                <w:sz w:val="24"/>
                <w:szCs w:val="24"/>
              </w:rPr>
              <w:t>9</w:t>
            </w:r>
          </w:p>
        </w:tc>
      </w:tr>
      <w:tr w:rsidR="00EC0287" w:rsidRPr="00316B47" w14:paraId="3F23EA8C" w14:textId="6B233A5E" w:rsidTr="005D6B94">
        <w:trPr>
          <w:trHeight w:val="467"/>
        </w:trPr>
        <w:tc>
          <w:tcPr>
            <w:tcW w:w="7438" w:type="dxa"/>
          </w:tcPr>
          <w:p w14:paraId="6531B61A" w14:textId="60FD60F2" w:rsidR="00EC0287" w:rsidRPr="00316B47" w:rsidRDefault="5E5E4319" w:rsidP="00C02912">
            <w:pPr>
              <w:spacing w:line="360" w:lineRule="auto"/>
              <w:ind w:right="-121"/>
              <w:jc w:val="both"/>
              <w:rPr>
                <w:rFonts w:ascii="Times New Roman" w:eastAsia="Times New Roman" w:hAnsi="Times New Roman" w:cs="Times New Roman"/>
                <w:b/>
                <w:sz w:val="24"/>
                <w:szCs w:val="24"/>
              </w:rPr>
            </w:pPr>
            <w:r w:rsidRPr="5E5E4319">
              <w:rPr>
                <w:rFonts w:ascii="Times New Roman" w:eastAsia="Times New Roman" w:hAnsi="Times New Roman" w:cs="Times New Roman"/>
                <w:b/>
                <w:bCs/>
                <w:sz w:val="24"/>
                <w:szCs w:val="24"/>
              </w:rPr>
              <w:t>DAFTAR PUSTAKA.................................................................................</w:t>
            </w:r>
            <w:r w:rsidR="00A1033E">
              <w:rPr>
                <w:rFonts w:ascii="Times New Roman" w:eastAsia="Times New Roman" w:hAnsi="Times New Roman" w:cs="Times New Roman"/>
                <w:b/>
                <w:bCs/>
                <w:sz w:val="24"/>
                <w:szCs w:val="24"/>
              </w:rPr>
              <w:t>....</w:t>
            </w:r>
          </w:p>
        </w:tc>
        <w:tc>
          <w:tcPr>
            <w:tcW w:w="539" w:type="dxa"/>
          </w:tcPr>
          <w:p w14:paraId="418328E0" w14:textId="76C9AF54" w:rsidR="00EC0287" w:rsidRPr="00316B47" w:rsidRDefault="19F49AE3" w:rsidP="00600F4A">
            <w:pPr>
              <w:spacing w:line="360" w:lineRule="auto"/>
              <w:jc w:val="both"/>
              <w:rPr>
                <w:rFonts w:ascii="Times New Roman" w:eastAsia="Times New Roman" w:hAnsi="Times New Roman" w:cs="Times New Roman"/>
                <w:b/>
                <w:sz w:val="24"/>
                <w:szCs w:val="24"/>
              </w:rPr>
            </w:pPr>
            <w:r w:rsidRPr="19F49AE3">
              <w:rPr>
                <w:rFonts w:ascii="Times New Roman" w:eastAsia="Times New Roman" w:hAnsi="Times New Roman" w:cs="Times New Roman"/>
                <w:b/>
                <w:bCs/>
                <w:sz w:val="24"/>
                <w:szCs w:val="24"/>
              </w:rPr>
              <w:t>10</w:t>
            </w:r>
          </w:p>
        </w:tc>
      </w:tr>
      <w:tr w:rsidR="00EC0287" w:rsidRPr="00316B47" w14:paraId="55793E9B" w14:textId="547C460F" w:rsidTr="005D6B94">
        <w:tc>
          <w:tcPr>
            <w:tcW w:w="7438" w:type="dxa"/>
          </w:tcPr>
          <w:p w14:paraId="2DB009EB" w14:textId="1D62F039" w:rsidR="00EC0287" w:rsidRPr="00316B47" w:rsidRDefault="00EC0287" w:rsidP="00C02912">
            <w:pPr>
              <w:spacing w:line="360" w:lineRule="auto"/>
              <w:ind w:right="-121"/>
              <w:jc w:val="both"/>
              <w:rPr>
                <w:rFonts w:ascii="Times New Roman" w:eastAsia="Times New Roman" w:hAnsi="Times New Roman" w:cs="Times New Roman"/>
                <w:b/>
                <w:sz w:val="24"/>
                <w:szCs w:val="24"/>
              </w:rPr>
            </w:pPr>
            <w:r w:rsidRPr="00316B47">
              <w:rPr>
                <w:rFonts w:ascii="Times New Roman" w:eastAsia="Times New Roman" w:hAnsi="Times New Roman" w:cs="Times New Roman"/>
                <w:b/>
                <w:sz w:val="24"/>
                <w:szCs w:val="24"/>
              </w:rPr>
              <w:t>LEMBAR PERNYATAAN ORISINALITAS KARYA</w:t>
            </w:r>
            <w:r w:rsidR="5E5E4319" w:rsidRPr="5E5E4319">
              <w:rPr>
                <w:rFonts w:ascii="Times New Roman" w:eastAsia="Times New Roman" w:hAnsi="Times New Roman" w:cs="Times New Roman"/>
                <w:b/>
                <w:bCs/>
                <w:sz w:val="24"/>
                <w:szCs w:val="24"/>
              </w:rPr>
              <w:t>..........................</w:t>
            </w:r>
            <w:r w:rsidR="005D6B94">
              <w:rPr>
                <w:rFonts w:ascii="Times New Roman" w:eastAsia="Times New Roman" w:hAnsi="Times New Roman" w:cs="Times New Roman"/>
                <w:b/>
                <w:bCs/>
                <w:sz w:val="24"/>
                <w:szCs w:val="24"/>
              </w:rPr>
              <w:t>..</w:t>
            </w:r>
          </w:p>
        </w:tc>
        <w:tc>
          <w:tcPr>
            <w:tcW w:w="539" w:type="dxa"/>
          </w:tcPr>
          <w:p w14:paraId="3E988B43" w14:textId="1C08AD4C" w:rsidR="00EC0287" w:rsidRPr="00316B47" w:rsidRDefault="25F718AC" w:rsidP="00600F4A">
            <w:pPr>
              <w:spacing w:line="360" w:lineRule="auto"/>
              <w:jc w:val="both"/>
              <w:rPr>
                <w:rFonts w:ascii="Times New Roman" w:eastAsia="Times New Roman" w:hAnsi="Times New Roman" w:cs="Times New Roman"/>
                <w:b/>
                <w:sz w:val="24"/>
                <w:szCs w:val="24"/>
              </w:rPr>
            </w:pPr>
            <w:r w:rsidRPr="25F718AC">
              <w:rPr>
                <w:rFonts w:ascii="Times New Roman" w:eastAsia="Times New Roman" w:hAnsi="Times New Roman" w:cs="Times New Roman"/>
                <w:b/>
                <w:bCs/>
                <w:sz w:val="24"/>
                <w:szCs w:val="24"/>
              </w:rPr>
              <w:t>12</w:t>
            </w:r>
          </w:p>
        </w:tc>
      </w:tr>
    </w:tbl>
    <w:p w14:paraId="0000005B" w14:textId="77777777" w:rsidR="004F4FD1" w:rsidRDefault="004F4FD1" w:rsidP="2E1AB08F">
      <w:pPr>
        <w:jc w:val="both"/>
        <w:rPr>
          <w:rFonts w:ascii="Times New Roman" w:eastAsia="Times New Roman" w:hAnsi="Times New Roman" w:cs="Times New Roman"/>
          <w:b/>
          <w:bCs/>
          <w:sz w:val="24"/>
          <w:szCs w:val="24"/>
        </w:rPr>
      </w:pPr>
    </w:p>
    <w:p w14:paraId="0000005C" w14:textId="77777777" w:rsidR="004F4FD1" w:rsidRDefault="004F4FD1" w:rsidP="2E1AB08F">
      <w:pPr>
        <w:jc w:val="both"/>
        <w:rPr>
          <w:rFonts w:ascii="Times New Roman" w:eastAsia="Times New Roman" w:hAnsi="Times New Roman" w:cs="Times New Roman"/>
          <w:b/>
          <w:bCs/>
          <w:sz w:val="24"/>
          <w:szCs w:val="24"/>
        </w:rPr>
      </w:pPr>
    </w:p>
    <w:p w14:paraId="0000005D" w14:textId="77777777" w:rsidR="004F4FD1" w:rsidRDefault="004F4FD1" w:rsidP="2E1AB08F">
      <w:pPr>
        <w:jc w:val="both"/>
        <w:rPr>
          <w:rFonts w:ascii="Times New Roman" w:eastAsia="Times New Roman" w:hAnsi="Times New Roman" w:cs="Times New Roman"/>
          <w:b/>
          <w:bCs/>
          <w:sz w:val="24"/>
          <w:szCs w:val="24"/>
        </w:rPr>
      </w:pPr>
    </w:p>
    <w:p w14:paraId="0000005E" w14:textId="77777777" w:rsidR="004F4FD1" w:rsidRDefault="004F4FD1" w:rsidP="2E1AB08F">
      <w:pPr>
        <w:jc w:val="both"/>
        <w:rPr>
          <w:rFonts w:ascii="Times New Roman" w:eastAsia="Times New Roman" w:hAnsi="Times New Roman" w:cs="Times New Roman"/>
          <w:b/>
          <w:bCs/>
          <w:sz w:val="24"/>
          <w:szCs w:val="24"/>
        </w:rPr>
      </w:pPr>
    </w:p>
    <w:p w14:paraId="0000005F" w14:textId="77777777" w:rsidR="004F4FD1" w:rsidRDefault="004F4FD1" w:rsidP="2E1AB08F">
      <w:pPr>
        <w:jc w:val="both"/>
        <w:rPr>
          <w:rFonts w:ascii="Times New Roman" w:eastAsia="Times New Roman" w:hAnsi="Times New Roman" w:cs="Times New Roman"/>
          <w:b/>
          <w:bCs/>
          <w:sz w:val="24"/>
          <w:szCs w:val="24"/>
        </w:rPr>
      </w:pPr>
    </w:p>
    <w:p w14:paraId="00000060" w14:textId="77777777" w:rsidR="004F4FD1" w:rsidRDefault="004F4FD1" w:rsidP="2E1AB08F">
      <w:pPr>
        <w:jc w:val="both"/>
        <w:rPr>
          <w:rFonts w:ascii="Times New Roman" w:eastAsia="Times New Roman" w:hAnsi="Times New Roman" w:cs="Times New Roman"/>
          <w:b/>
          <w:bCs/>
          <w:sz w:val="24"/>
          <w:szCs w:val="24"/>
        </w:rPr>
      </w:pPr>
    </w:p>
    <w:p w14:paraId="00000061" w14:textId="77777777" w:rsidR="004F4FD1" w:rsidRDefault="004F4FD1" w:rsidP="2E1AB08F">
      <w:pPr>
        <w:jc w:val="both"/>
        <w:rPr>
          <w:rFonts w:ascii="Times New Roman" w:eastAsia="Times New Roman" w:hAnsi="Times New Roman" w:cs="Times New Roman"/>
          <w:b/>
          <w:bCs/>
          <w:sz w:val="24"/>
          <w:szCs w:val="24"/>
        </w:rPr>
      </w:pPr>
    </w:p>
    <w:p w14:paraId="00000062" w14:textId="77777777" w:rsidR="004F4FD1" w:rsidRDefault="004F4FD1" w:rsidP="2E1AB08F">
      <w:pPr>
        <w:jc w:val="both"/>
        <w:rPr>
          <w:rFonts w:ascii="Times New Roman" w:eastAsia="Times New Roman" w:hAnsi="Times New Roman" w:cs="Times New Roman"/>
          <w:b/>
          <w:bCs/>
          <w:sz w:val="24"/>
          <w:szCs w:val="24"/>
        </w:rPr>
      </w:pPr>
    </w:p>
    <w:p w14:paraId="00000063" w14:textId="77777777" w:rsidR="004F4FD1" w:rsidRDefault="004F4FD1" w:rsidP="2E1AB08F">
      <w:pPr>
        <w:jc w:val="both"/>
        <w:rPr>
          <w:rFonts w:ascii="Times New Roman" w:eastAsia="Times New Roman" w:hAnsi="Times New Roman" w:cs="Times New Roman"/>
          <w:b/>
          <w:bCs/>
          <w:sz w:val="24"/>
          <w:szCs w:val="24"/>
        </w:rPr>
      </w:pPr>
    </w:p>
    <w:p w14:paraId="00000064" w14:textId="77777777" w:rsidR="004F4FD1" w:rsidRDefault="004F4FD1" w:rsidP="2E1AB08F">
      <w:pPr>
        <w:jc w:val="both"/>
        <w:rPr>
          <w:rFonts w:ascii="Times New Roman" w:eastAsia="Times New Roman" w:hAnsi="Times New Roman" w:cs="Times New Roman"/>
          <w:b/>
          <w:bCs/>
          <w:sz w:val="24"/>
          <w:szCs w:val="24"/>
        </w:rPr>
      </w:pPr>
    </w:p>
    <w:p w14:paraId="00000065" w14:textId="77777777" w:rsidR="004F4FD1" w:rsidRDefault="004F4FD1" w:rsidP="2E1AB08F">
      <w:pPr>
        <w:jc w:val="both"/>
        <w:rPr>
          <w:rFonts w:ascii="Times New Roman" w:eastAsia="Times New Roman" w:hAnsi="Times New Roman" w:cs="Times New Roman"/>
          <w:b/>
          <w:bCs/>
          <w:sz w:val="24"/>
          <w:szCs w:val="24"/>
        </w:rPr>
      </w:pPr>
    </w:p>
    <w:p w14:paraId="00000066" w14:textId="77777777" w:rsidR="004F4FD1" w:rsidRDefault="004F4FD1" w:rsidP="2E1AB08F">
      <w:pPr>
        <w:jc w:val="both"/>
        <w:rPr>
          <w:rFonts w:ascii="Times New Roman" w:eastAsia="Times New Roman" w:hAnsi="Times New Roman" w:cs="Times New Roman"/>
          <w:b/>
          <w:bCs/>
          <w:sz w:val="24"/>
          <w:szCs w:val="24"/>
        </w:rPr>
      </w:pPr>
    </w:p>
    <w:p w14:paraId="00000067" w14:textId="77777777" w:rsidR="004F4FD1" w:rsidRDefault="004F4FD1" w:rsidP="2E1AB08F">
      <w:pPr>
        <w:jc w:val="both"/>
        <w:rPr>
          <w:rFonts w:ascii="Times New Roman" w:eastAsia="Times New Roman" w:hAnsi="Times New Roman" w:cs="Times New Roman"/>
          <w:b/>
          <w:bCs/>
          <w:sz w:val="24"/>
          <w:szCs w:val="24"/>
        </w:rPr>
      </w:pPr>
    </w:p>
    <w:p w14:paraId="00000068" w14:textId="0834A342" w:rsidR="004F4FD1" w:rsidRDefault="004F4FD1" w:rsidP="2E1AB08F">
      <w:pPr>
        <w:jc w:val="both"/>
        <w:rPr>
          <w:rFonts w:ascii="Times New Roman" w:eastAsia="Times New Roman" w:hAnsi="Times New Roman" w:cs="Times New Roman"/>
          <w:b/>
          <w:bCs/>
          <w:sz w:val="24"/>
          <w:szCs w:val="24"/>
        </w:rPr>
      </w:pPr>
    </w:p>
    <w:p w14:paraId="3BDAD562" w14:textId="77777777" w:rsidR="008B3CBB" w:rsidRDefault="008B3CBB" w:rsidP="00A7450A">
      <w:pPr>
        <w:jc w:val="both"/>
        <w:rPr>
          <w:rFonts w:ascii="Times New Roman" w:eastAsia="Times New Roman" w:hAnsi="Times New Roman" w:cs="Times New Roman"/>
          <w:b/>
          <w:bCs/>
          <w:sz w:val="24"/>
          <w:szCs w:val="24"/>
        </w:rPr>
        <w:sectPr w:rsidR="008B3CBB" w:rsidSect="004034F7">
          <w:headerReference w:type="default" r:id="rId9"/>
          <w:footerReference w:type="default" r:id="rId10"/>
          <w:pgSz w:w="11909" w:h="16834"/>
          <w:pgMar w:top="1701" w:right="1701" w:bottom="1701" w:left="2268" w:header="720" w:footer="720" w:gutter="0"/>
          <w:pgNumType w:fmt="lowerRoman" w:start="1"/>
          <w:cols w:space="720"/>
        </w:sectPr>
      </w:pPr>
    </w:p>
    <w:p w14:paraId="00000084" w14:textId="77777777" w:rsidR="004F4FD1" w:rsidRDefault="2E1AB08F" w:rsidP="009F72A1">
      <w:pPr>
        <w:spacing w:line="360" w:lineRule="auto"/>
        <w:jc w:val="both"/>
        <w:rPr>
          <w:rFonts w:ascii="Times New Roman" w:eastAsia="Times New Roman" w:hAnsi="Times New Roman" w:cs="Times New Roman"/>
          <w:b/>
          <w:bCs/>
          <w:sz w:val="24"/>
          <w:szCs w:val="24"/>
        </w:rPr>
      </w:pPr>
      <w:r w:rsidRPr="2E1AB08F">
        <w:rPr>
          <w:rFonts w:ascii="Times New Roman" w:eastAsia="Times New Roman" w:hAnsi="Times New Roman" w:cs="Times New Roman"/>
          <w:b/>
          <w:bCs/>
          <w:sz w:val="24"/>
          <w:szCs w:val="24"/>
        </w:rPr>
        <w:lastRenderedPageBreak/>
        <w:t>BAB I PENDAHULUAN</w:t>
      </w:r>
    </w:p>
    <w:p w14:paraId="00000085" w14:textId="77777777" w:rsidR="004F4FD1" w:rsidRDefault="2E1AB08F" w:rsidP="009F72A1">
      <w:pPr>
        <w:spacing w:line="360" w:lineRule="auto"/>
        <w:jc w:val="both"/>
        <w:rPr>
          <w:rFonts w:ascii="Times New Roman" w:eastAsia="Times New Roman" w:hAnsi="Times New Roman" w:cs="Times New Roman"/>
          <w:b/>
          <w:bCs/>
          <w:sz w:val="24"/>
          <w:szCs w:val="24"/>
        </w:rPr>
      </w:pPr>
      <w:r w:rsidRPr="2E1AB08F">
        <w:rPr>
          <w:rFonts w:ascii="Times New Roman" w:eastAsia="Times New Roman" w:hAnsi="Times New Roman" w:cs="Times New Roman"/>
          <w:b/>
          <w:bCs/>
          <w:sz w:val="24"/>
          <w:szCs w:val="24"/>
        </w:rPr>
        <w:t>A. Latar Belakang</w:t>
      </w:r>
    </w:p>
    <w:p w14:paraId="00000086" w14:textId="7C59542F" w:rsidR="004F4FD1" w:rsidRPr="0095609A" w:rsidRDefault="75AB2E76" w:rsidP="009F72A1">
      <w:pPr>
        <w:spacing w:line="360" w:lineRule="auto"/>
        <w:jc w:val="both"/>
        <w:rPr>
          <w:rFonts w:ascii="Times New Roman" w:eastAsia="Times New Roman" w:hAnsi="Times New Roman" w:cs="Times New Roman"/>
          <w:b/>
          <w:bCs/>
          <w:sz w:val="24"/>
          <w:szCs w:val="24"/>
        </w:rPr>
      </w:pPr>
      <w:r w:rsidRPr="75AB2E76">
        <w:rPr>
          <w:rFonts w:ascii="Times New Roman" w:eastAsia="Times New Roman" w:hAnsi="Times New Roman" w:cs="Times New Roman"/>
          <w:b/>
          <w:bCs/>
          <w:sz w:val="24"/>
          <w:szCs w:val="24"/>
        </w:rPr>
        <w:t>11</w:t>
      </w:r>
      <w:r w:rsidR="2E1AB08F" w:rsidRPr="0095609A">
        <w:rPr>
          <w:rFonts w:ascii="Times New Roman" w:eastAsia="Times New Roman" w:hAnsi="Times New Roman" w:cs="Times New Roman"/>
          <w:b/>
          <w:bCs/>
          <w:sz w:val="24"/>
          <w:szCs w:val="24"/>
        </w:rPr>
        <w:t>. Identifikasi kondisi permasalahan</w:t>
      </w:r>
    </w:p>
    <w:p w14:paraId="00000088" w14:textId="6D2A6521" w:rsidR="004F4FD1" w:rsidRDefault="2E1AB08F" w:rsidP="009F72A1">
      <w:pPr>
        <w:spacing w:line="360" w:lineRule="auto"/>
        <w:ind w:firstLine="720"/>
        <w:jc w:val="both"/>
        <w:rPr>
          <w:rFonts w:ascii="Times New Roman" w:eastAsia="Times New Roman" w:hAnsi="Times New Roman" w:cs="Times New Roman"/>
          <w:sz w:val="24"/>
          <w:szCs w:val="24"/>
        </w:rPr>
      </w:pPr>
      <w:r w:rsidRPr="2E1AB08F">
        <w:rPr>
          <w:rFonts w:ascii="Times New Roman" w:eastAsia="Times New Roman" w:hAnsi="Times New Roman" w:cs="Times New Roman"/>
          <w:sz w:val="24"/>
          <w:szCs w:val="24"/>
        </w:rPr>
        <w:t>Perilaku boros listrik di rumah tangga sering kali terjadi akibat kebiasaan dan kurangnya kesadaran tentang pentingnya efisiensi energi. Banyak orang terbiasa membiarkan perangkat elektronik seperti televisi, lampu, atau pendingin ruangan menyala meskipun tidak digunakan. Selain itu, penggunaan peralatan rumah tangga dengan efisiensi energi rendah, seperti kulkas dan mesin cuci lama, masih banyak ditemukan. Kebiasaan seperti mengisi daya perangkat elektronik semalaman atau menjalankan mesin cuci dengan beban sedikit juga merupakan contoh pola penggunaan listrik yang tidak efisien. Kurangnya perhatian terhadap pemakaian listrik sehari-hari dapat menyebabkan konsumsi energi yang tidak terkendali.</w:t>
      </w:r>
    </w:p>
    <w:p w14:paraId="0000008A" w14:textId="5E581FBE" w:rsidR="004F4FD1" w:rsidRDefault="2E1AB08F" w:rsidP="009F72A1">
      <w:pPr>
        <w:spacing w:line="360" w:lineRule="auto"/>
        <w:ind w:firstLine="720"/>
        <w:jc w:val="both"/>
        <w:rPr>
          <w:rFonts w:ascii="Times New Roman" w:eastAsia="Times New Roman" w:hAnsi="Times New Roman" w:cs="Times New Roman"/>
          <w:sz w:val="24"/>
          <w:szCs w:val="24"/>
        </w:rPr>
      </w:pPr>
      <w:r w:rsidRPr="2E1AB08F">
        <w:rPr>
          <w:rFonts w:ascii="Times New Roman" w:eastAsia="Times New Roman" w:hAnsi="Times New Roman" w:cs="Times New Roman"/>
          <w:sz w:val="24"/>
          <w:szCs w:val="24"/>
        </w:rPr>
        <w:t>Dampak dari perilaku boros listrik ini sangat signifikan. Pada tingkat individu, pemborosan listrik menyebabkan peningkatan tagihan listrik, yang tentunya membebani keuangan rumah tangga. Secara kolektif, tingginya konsumsi listrik dapat memberikan tekanan pada sistem kelistrikan nasional, yang bisa berujung pada pemadaman listrik atau kelebihan beban pada infrastruktur. Selain itu, penggunaan listrik yang berlebihan turut menyumbang peningkatan emisi gas rumah kaca, yang mempercepat perubahan iklim dan menimbulkan kerusakan lingkungan. Secara keseluruhan, perilaku boros listrik mengurangi efisiensi energi, merugikan ekonomi, dan berdampak negatif terhadap ekologi. Kesadaran dan perubahan kebiasaan menjadi kunci untuk mengurangi pemborosan listrik dan menciptakan lingkungan yang lebih berkelanjutan.</w:t>
      </w:r>
    </w:p>
    <w:p w14:paraId="0000008B" w14:textId="08F8E44D" w:rsidR="004F4FD1" w:rsidRPr="0095609A" w:rsidRDefault="75AB2E76" w:rsidP="009F72A1">
      <w:pPr>
        <w:spacing w:line="360" w:lineRule="auto"/>
        <w:jc w:val="both"/>
        <w:rPr>
          <w:rFonts w:ascii="Times New Roman" w:eastAsia="Times New Roman" w:hAnsi="Times New Roman" w:cs="Times New Roman"/>
          <w:b/>
          <w:bCs/>
          <w:sz w:val="24"/>
          <w:szCs w:val="24"/>
        </w:rPr>
      </w:pPr>
      <w:r w:rsidRPr="75AB2E76">
        <w:rPr>
          <w:rFonts w:ascii="Times New Roman" w:eastAsia="Times New Roman" w:hAnsi="Times New Roman" w:cs="Times New Roman"/>
          <w:b/>
          <w:bCs/>
          <w:sz w:val="24"/>
          <w:szCs w:val="24"/>
        </w:rPr>
        <w:t>22</w:t>
      </w:r>
      <w:r w:rsidR="2E1AB08F" w:rsidRPr="0095609A">
        <w:rPr>
          <w:rFonts w:ascii="Times New Roman" w:eastAsia="Times New Roman" w:hAnsi="Times New Roman" w:cs="Times New Roman"/>
          <w:b/>
          <w:bCs/>
          <w:sz w:val="24"/>
          <w:szCs w:val="24"/>
        </w:rPr>
        <w:t>. Identifikasi akar permasalahan</w:t>
      </w:r>
    </w:p>
    <w:p w14:paraId="0000008D" w14:textId="7C5F115D" w:rsidR="004F4FD1" w:rsidRDefault="2E1AB08F" w:rsidP="009F72A1">
      <w:pPr>
        <w:spacing w:line="360" w:lineRule="auto"/>
        <w:ind w:firstLine="720"/>
        <w:jc w:val="both"/>
        <w:rPr>
          <w:rFonts w:ascii="Times New Roman" w:eastAsia="Times New Roman" w:hAnsi="Times New Roman" w:cs="Times New Roman"/>
          <w:sz w:val="24"/>
          <w:szCs w:val="24"/>
        </w:rPr>
      </w:pPr>
      <w:r w:rsidRPr="2E1AB08F">
        <w:rPr>
          <w:rFonts w:ascii="Times New Roman" w:eastAsia="Times New Roman" w:hAnsi="Times New Roman" w:cs="Times New Roman"/>
          <w:sz w:val="24"/>
          <w:szCs w:val="24"/>
        </w:rPr>
        <w:t xml:space="preserve">Beberapa akar masalah utama bertanggung jawab atas perilaku boros listrik rumah tangga. Banyak orang menemukan kebiasaan buruk dan tidak efisien, seperti membiarkan perangkat elektronik menyala meskipun tidak digunakan, mengisi daya perangkat elektronik sepanjang malam, dan menggunakan mesin cuci dengan beban yang kurang. Ketidaktahuan tentang efisiensi energi memperburuk kebiasaan ini. Banyak orang tidak memahami pentingnya menghemat energi dan dampak jangka panjang dari pemborosan listrik terhadap ekonomi dan lingkungan. </w:t>
      </w:r>
    </w:p>
    <w:p w14:paraId="00000091" w14:textId="51AB5A23" w:rsidR="004F4FD1" w:rsidRDefault="2E1AB08F" w:rsidP="009F72A1">
      <w:pPr>
        <w:spacing w:line="360" w:lineRule="auto"/>
        <w:ind w:firstLine="720"/>
        <w:jc w:val="both"/>
        <w:rPr>
          <w:rFonts w:ascii="Times New Roman" w:eastAsia="Times New Roman" w:hAnsi="Times New Roman" w:cs="Times New Roman"/>
          <w:sz w:val="24"/>
          <w:szCs w:val="24"/>
        </w:rPr>
      </w:pPr>
      <w:r w:rsidRPr="2E1AB08F">
        <w:rPr>
          <w:rFonts w:ascii="Times New Roman" w:eastAsia="Times New Roman" w:hAnsi="Times New Roman" w:cs="Times New Roman"/>
          <w:sz w:val="24"/>
          <w:szCs w:val="24"/>
        </w:rPr>
        <w:lastRenderedPageBreak/>
        <w:t>Selain itu, karena tidak ada inisiatif untuk mengganti peralatan rumah tangga dengan yang lebih efisien, penggunaan peralatan rumah tangga seperti kulkas dan mesin cuci yang sudah tua masih banyak ditemukan. Banyak orang mengabaikan pentingnya memantau dan mengontrol konsumsi listrik sehari-hari, yang menyebabkan pemborosan energi. Perilaku ini memiliki dampak yang signifikan, seperti peningkatan tagihan listrik yang membebani keuangan rumah tangga, tekanan pada sistem kelistrikan nasional, yang dapat menyebabkan pemadaman listrik, dan peningkatan emisi gas rumah kaca, yang mempercepat kerusakan lingkungan dan perubahan iklim. Kesadaran publik dan perubahan kebiasaan sangat penting untuk mengurangi pemborosan listrik dan menciptakan lingkungan yang lebih berkelanjutan.</w:t>
      </w:r>
    </w:p>
    <w:p w14:paraId="26A14DCC" w14:textId="156AEBD5" w:rsidR="0095609A" w:rsidRDefault="0095609A" w:rsidP="009F72A1">
      <w:pPr>
        <w:spacing w:line="360" w:lineRule="auto"/>
        <w:jc w:val="both"/>
        <w:rPr>
          <w:rFonts w:ascii="Times New Roman" w:eastAsia="Times New Roman" w:hAnsi="Times New Roman" w:cs="Times New Roman"/>
          <w:sz w:val="24"/>
          <w:szCs w:val="24"/>
        </w:rPr>
      </w:pPr>
    </w:p>
    <w:p w14:paraId="00000092" w14:textId="77777777" w:rsidR="004F4FD1" w:rsidRPr="0095609A" w:rsidRDefault="2E1AB08F" w:rsidP="009F72A1">
      <w:pPr>
        <w:spacing w:line="360" w:lineRule="auto"/>
        <w:jc w:val="both"/>
        <w:rPr>
          <w:rFonts w:ascii="Times New Roman" w:eastAsia="Times New Roman" w:hAnsi="Times New Roman" w:cs="Times New Roman"/>
          <w:b/>
          <w:bCs/>
          <w:sz w:val="24"/>
          <w:szCs w:val="24"/>
        </w:rPr>
      </w:pPr>
      <w:r w:rsidRPr="0095609A">
        <w:rPr>
          <w:rFonts w:ascii="Times New Roman" w:eastAsia="Times New Roman" w:hAnsi="Times New Roman" w:cs="Times New Roman"/>
          <w:b/>
          <w:bCs/>
          <w:sz w:val="24"/>
          <w:szCs w:val="24"/>
        </w:rPr>
        <w:t>3. Identifikasi poin SDG’s yang berkaitan</w:t>
      </w:r>
    </w:p>
    <w:p w14:paraId="00000094" w14:textId="2FEDBA80" w:rsidR="004F4FD1" w:rsidRDefault="2E1AB08F" w:rsidP="009F72A1">
      <w:pPr>
        <w:spacing w:line="360" w:lineRule="auto"/>
        <w:ind w:firstLine="720"/>
        <w:jc w:val="both"/>
        <w:rPr>
          <w:rFonts w:ascii="Times New Roman" w:eastAsia="Times New Roman" w:hAnsi="Times New Roman" w:cs="Times New Roman"/>
          <w:sz w:val="24"/>
          <w:szCs w:val="24"/>
        </w:rPr>
      </w:pPr>
      <w:r w:rsidRPr="2E1AB08F">
        <w:rPr>
          <w:rFonts w:ascii="Times New Roman" w:eastAsia="Times New Roman" w:hAnsi="Times New Roman" w:cs="Times New Roman"/>
          <w:sz w:val="24"/>
          <w:szCs w:val="24"/>
        </w:rPr>
        <w:t xml:space="preserve">Energi merupakan kebutuhan yang sangat krusial dimana berdampak pada pertumbuhan ekonomi dan kesejahteraan masyarakat dimasa yang akan datang. Adanya ketidak seimbangan antara permintaan atau penggunaan dengan penyediaan listrik menjadi sebuah permasalahan yang dapat berdampak negatif terhadap lingkungan. Salah satu upaya untuk mengurangi pemborosan konsumsi listrik rumah tangga adalah melakukan manajemen efisiensi dan mengontrol konsumsi listrik. Motivasi untuk meningkatkan efisiensi energi bermacam-macam seperti mengurangi penggunaan energi dan mengurangi biaya konsumsi energi. Dalam Conference of the Parties (COP) 26, salah satu konferensi tingkat tinggi mengenai pencegahan perubahan iklim di Glasgow tahun 2021 telah membahas tentan. Dalam Sustainable Development Goals (SDGs), efisiensi energi menjadi salah satu tujuan SDGs ke-7. Efisiensi energi dipandang sebagai solusi mengurangi masalah emisi gas rumah kaca yang menyebabkan perubahan iklim dunia. </w:t>
      </w:r>
    </w:p>
    <w:p w14:paraId="00000095" w14:textId="4BEAC276" w:rsidR="004F4FD1" w:rsidRDefault="2E1AB08F" w:rsidP="009F72A1">
      <w:pPr>
        <w:spacing w:line="360" w:lineRule="auto"/>
        <w:ind w:firstLine="720"/>
        <w:jc w:val="both"/>
        <w:rPr>
          <w:rFonts w:ascii="Times New Roman" w:eastAsia="Times New Roman" w:hAnsi="Times New Roman" w:cs="Times New Roman"/>
          <w:sz w:val="24"/>
          <w:szCs w:val="24"/>
        </w:rPr>
      </w:pPr>
      <w:r w:rsidRPr="2E1AB08F">
        <w:rPr>
          <w:rFonts w:ascii="Times New Roman" w:eastAsia="Times New Roman" w:hAnsi="Times New Roman" w:cs="Times New Roman"/>
          <w:sz w:val="24"/>
          <w:szCs w:val="24"/>
        </w:rPr>
        <w:t xml:space="preserve">Berbagai upaya telah dilakukan untuk mengefisiensikan energi dan biaya yang dibutuhkan seperti mengurangi penggunaan alat elektronik yang memiliki daya tinggi dan mensosialisasikan hemat energi kepada masyarakat umum. Namun berbagai upaya tersebut belum berhasil sesuai yang diharapkan. Untuk itu salah satu upaya yang bisa dilakukan adalah dengan membuat inovasi produk yaitu smart </w:t>
      </w:r>
      <w:r w:rsidRPr="2E1AB08F">
        <w:rPr>
          <w:rFonts w:ascii="Times New Roman" w:eastAsia="Times New Roman" w:hAnsi="Times New Roman" w:cs="Times New Roman"/>
          <w:sz w:val="24"/>
          <w:szCs w:val="24"/>
        </w:rPr>
        <w:lastRenderedPageBreak/>
        <w:t>control system berbasis ESP32 rancangan bangun ini digunakan untuk efisiensi energi rumah tangga menuju pencapaian SDGs 2030.</w:t>
      </w:r>
    </w:p>
    <w:p w14:paraId="00000097" w14:textId="24212CF6" w:rsidR="004F4FD1" w:rsidRDefault="004F4FD1" w:rsidP="009F72A1">
      <w:pPr>
        <w:spacing w:line="360" w:lineRule="auto"/>
        <w:jc w:val="both"/>
        <w:rPr>
          <w:rFonts w:ascii="Times New Roman" w:eastAsia="Times New Roman" w:hAnsi="Times New Roman" w:cs="Times New Roman"/>
          <w:sz w:val="24"/>
          <w:szCs w:val="24"/>
        </w:rPr>
      </w:pPr>
    </w:p>
    <w:p w14:paraId="439CF88C" w14:textId="5364986F" w:rsidR="305B3388" w:rsidRDefault="2E1AB08F" w:rsidP="009F72A1">
      <w:pPr>
        <w:spacing w:line="360" w:lineRule="auto"/>
        <w:jc w:val="both"/>
        <w:rPr>
          <w:rFonts w:ascii="Times New Roman" w:eastAsia="Times New Roman" w:hAnsi="Times New Roman" w:cs="Times New Roman"/>
          <w:b/>
          <w:bCs/>
          <w:sz w:val="24"/>
          <w:szCs w:val="24"/>
        </w:rPr>
      </w:pPr>
      <w:r w:rsidRPr="2E1AB08F">
        <w:rPr>
          <w:rFonts w:ascii="Times New Roman" w:eastAsia="Times New Roman" w:hAnsi="Times New Roman" w:cs="Times New Roman"/>
          <w:b/>
          <w:bCs/>
          <w:sz w:val="24"/>
          <w:szCs w:val="24"/>
        </w:rPr>
        <w:t>B. Rumusan Masalah</w:t>
      </w:r>
    </w:p>
    <w:p w14:paraId="3D58CCF2" w14:textId="47B3158A" w:rsidR="5C437B03" w:rsidRDefault="2A0324F3" w:rsidP="009F72A1">
      <w:pPr>
        <w:spacing w:line="360" w:lineRule="auto"/>
        <w:jc w:val="both"/>
        <w:rPr>
          <w:rFonts w:ascii="Times New Roman" w:eastAsia="Times New Roman" w:hAnsi="Times New Roman" w:cs="Times New Roman"/>
          <w:sz w:val="24"/>
          <w:szCs w:val="24"/>
        </w:rPr>
      </w:pPr>
      <w:r w:rsidRPr="2A0324F3">
        <w:rPr>
          <w:rFonts w:ascii="Times New Roman" w:eastAsia="Times New Roman" w:hAnsi="Times New Roman" w:cs="Times New Roman"/>
          <w:b/>
          <w:bCs/>
          <w:sz w:val="24"/>
          <w:szCs w:val="24"/>
        </w:rPr>
        <w:t xml:space="preserve">     </w:t>
      </w:r>
      <w:r w:rsidRPr="2A0324F3">
        <w:rPr>
          <w:rFonts w:ascii="Times New Roman" w:eastAsia="Times New Roman" w:hAnsi="Times New Roman" w:cs="Times New Roman"/>
          <w:sz w:val="24"/>
          <w:szCs w:val="24"/>
        </w:rPr>
        <w:t xml:space="preserve">Berdasarkan latar belakang masalah diatas, maka dapat disimpulkan sebuah rumusan </w:t>
      </w:r>
      <w:r w:rsidR="7BFD36DC" w:rsidRPr="7BFD36DC">
        <w:rPr>
          <w:rFonts w:ascii="Times New Roman" w:eastAsia="Times New Roman" w:hAnsi="Times New Roman" w:cs="Times New Roman"/>
          <w:sz w:val="24"/>
          <w:szCs w:val="24"/>
        </w:rPr>
        <w:t>masalah yaitu</w:t>
      </w:r>
      <w:r w:rsidRPr="2A0324F3">
        <w:rPr>
          <w:rFonts w:ascii="Times New Roman" w:eastAsia="Times New Roman" w:hAnsi="Times New Roman" w:cs="Times New Roman"/>
          <w:sz w:val="24"/>
          <w:szCs w:val="24"/>
        </w:rPr>
        <w:t xml:space="preserve"> :</w:t>
      </w:r>
    </w:p>
    <w:p w14:paraId="6A559574" w14:textId="1034DCEF" w:rsidR="004F4FD1" w:rsidRDefault="2E1AB08F" w:rsidP="009F72A1">
      <w:pPr>
        <w:pStyle w:val="ListParagraph"/>
        <w:numPr>
          <w:ilvl w:val="0"/>
          <w:numId w:val="9"/>
        </w:numPr>
        <w:spacing w:line="360" w:lineRule="auto"/>
        <w:ind w:left="630"/>
        <w:jc w:val="both"/>
        <w:rPr>
          <w:rFonts w:ascii="Times New Roman" w:eastAsia="Times New Roman" w:hAnsi="Times New Roman" w:cs="Times New Roman"/>
          <w:sz w:val="24"/>
          <w:szCs w:val="24"/>
        </w:rPr>
      </w:pPr>
      <w:r w:rsidRPr="2E1AB08F">
        <w:rPr>
          <w:rFonts w:ascii="Times New Roman" w:eastAsia="Times New Roman" w:hAnsi="Times New Roman" w:cs="Times New Roman"/>
          <w:sz w:val="24"/>
          <w:szCs w:val="24"/>
        </w:rPr>
        <w:t xml:space="preserve">Bagaimana mengidentifikasi pola konsumsi energi listrik di sekala rumah tangga secara akurat? </w:t>
      </w:r>
    </w:p>
    <w:p w14:paraId="72CA7B4A" w14:textId="73E179BB" w:rsidR="004F4FD1" w:rsidRDefault="2E1AB08F" w:rsidP="009F72A1">
      <w:pPr>
        <w:pStyle w:val="ListParagraph"/>
        <w:numPr>
          <w:ilvl w:val="0"/>
          <w:numId w:val="9"/>
        </w:numPr>
        <w:spacing w:line="360" w:lineRule="auto"/>
        <w:ind w:left="630"/>
        <w:jc w:val="both"/>
        <w:rPr>
          <w:rFonts w:ascii="Times New Roman" w:eastAsia="Times New Roman" w:hAnsi="Times New Roman" w:cs="Times New Roman"/>
          <w:sz w:val="24"/>
          <w:szCs w:val="24"/>
        </w:rPr>
      </w:pPr>
      <w:r w:rsidRPr="2E1AB08F">
        <w:rPr>
          <w:rFonts w:ascii="Times New Roman" w:eastAsia="Times New Roman" w:hAnsi="Times New Roman" w:cs="Times New Roman"/>
          <w:sz w:val="24"/>
          <w:szCs w:val="24"/>
        </w:rPr>
        <w:t xml:space="preserve">Bagaimana mengembangkan sistem monitoring yang </w:t>
      </w:r>
      <w:r w:rsidRPr="2E1AB08F">
        <w:rPr>
          <w:rFonts w:ascii="Times New Roman" w:eastAsia="Times New Roman" w:hAnsi="Times New Roman" w:cs="Times New Roman"/>
          <w:i/>
          <w:iCs/>
          <w:sz w:val="24"/>
          <w:szCs w:val="24"/>
        </w:rPr>
        <w:t>real-time</w:t>
      </w:r>
      <w:r w:rsidRPr="2E1AB08F">
        <w:rPr>
          <w:rFonts w:ascii="Times New Roman" w:eastAsia="Times New Roman" w:hAnsi="Times New Roman" w:cs="Times New Roman"/>
          <w:sz w:val="24"/>
          <w:szCs w:val="24"/>
        </w:rPr>
        <w:t xml:space="preserve"> untuk penggunaan energi listrik? </w:t>
      </w:r>
    </w:p>
    <w:p w14:paraId="16C0F90C" w14:textId="671D5CF8" w:rsidR="004F4FD1" w:rsidRDefault="2E1AB08F" w:rsidP="009F72A1">
      <w:pPr>
        <w:pStyle w:val="ListParagraph"/>
        <w:numPr>
          <w:ilvl w:val="0"/>
          <w:numId w:val="9"/>
        </w:numPr>
        <w:spacing w:line="360" w:lineRule="auto"/>
        <w:ind w:left="630"/>
        <w:jc w:val="both"/>
        <w:rPr>
          <w:rFonts w:ascii="Times New Roman" w:eastAsia="Times New Roman" w:hAnsi="Times New Roman" w:cs="Times New Roman"/>
          <w:sz w:val="24"/>
          <w:szCs w:val="24"/>
        </w:rPr>
      </w:pPr>
      <w:r w:rsidRPr="2E1AB08F">
        <w:rPr>
          <w:rFonts w:ascii="Times New Roman" w:eastAsia="Times New Roman" w:hAnsi="Times New Roman" w:cs="Times New Roman"/>
          <w:sz w:val="24"/>
          <w:szCs w:val="24"/>
        </w:rPr>
        <w:t xml:space="preserve">Bagaimana mengimplementasikan IoT untuk mengoptimalkan penggunaan energi listrik di skala rumah tangga ? </w:t>
      </w:r>
    </w:p>
    <w:p w14:paraId="0000009A" w14:textId="3D664F85" w:rsidR="004F4FD1" w:rsidRDefault="2E1AB08F" w:rsidP="009F72A1">
      <w:pPr>
        <w:pStyle w:val="ListParagraph"/>
        <w:numPr>
          <w:ilvl w:val="0"/>
          <w:numId w:val="9"/>
        </w:numPr>
        <w:spacing w:line="360" w:lineRule="auto"/>
        <w:ind w:left="630"/>
        <w:jc w:val="both"/>
        <w:rPr>
          <w:rFonts w:ascii="Times New Roman" w:eastAsia="Times New Roman" w:hAnsi="Times New Roman" w:cs="Times New Roman"/>
          <w:sz w:val="24"/>
          <w:szCs w:val="24"/>
        </w:rPr>
      </w:pPr>
      <w:r w:rsidRPr="2E1AB08F">
        <w:rPr>
          <w:rFonts w:ascii="Times New Roman" w:eastAsia="Times New Roman" w:hAnsi="Times New Roman" w:cs="Times New Roman"/>
          <w:sz w:val="24"/>
          <w:szCs w:val="24"/>
        </w:rPr>
        <w:t>Bagaimana mengukur dan meningkatkan efisiensi konsumsi energi listrik di skala rumah tangga?</w:t>
      </w:r>
    </w:p>
    <w:p w14:paraId="0000009B" w14:textId="77777777" w:rsidR="004F4FD1" w:rsidRDefault="004F4FD1" w:rsidP="009F72A1">
      <w:pPr>
        <w:spacing w:line="360" w:lineRule="auto"/>
        <w:jc w:val="both"/>
        <w:rPr>
          <w:rFonts w:ascii="Times New Roman" w:eastAsia="Times New Roman" w:hAnsi="Times New Roman" w:cs="Times New Roman"/>
          <w:sz w:val="24"/>
          <w:szCs w:val="24"/>
        </w:rPr>
      </w:pPr>
    </w:p>
    <w:p w14:paraId="0000009C" w14:textId="77777777" w:rsidR="004F4FD1" w:rsidRDefault="2E1AB08F" w:rsidP="009F72A1">
      <w:pPr>
        <w:spacing w:line="360" w:lineRule="auto"/>
        <w:jc w:val="both"/>
        <w:rPr>
          <w:rFonts w:ascii="Times New Roman" w:eastAsia="Times New Roman" w:hAnsi="Times New Roman" w:cs="Times New Roman"/>
          <w:b/>
          <w:bCs/>
          <w:sz w:val="24"/>
          <w:szCs w:val="24"/>
        </w:rPr>
      </w:pPr>
      <w:r w:rsidRPr="2E1AB08F">
        <w:rPr>
          <w:rFonts w:ascii="Times New Roman" w:eastAsia="Times New Roman" w:hAnsi="Times New Roman" w:cs="Times New Roman"/>
          <w:b/>
          <w:bCs/>
          <w:sz w:val="24"/>
          <w:szCs w:val="24"/>
        </w:rPr>
        <w:t>C. Tujuan</w:t>
      </w:r>
    </w:p>
    <w:p w14:paraId="7E95FF8D" w14:textId="1FFF849F" w:rsidR="4EC32A17" w:rsidRDefault="4EC32A17" w:rsidP="009F72A1">
      <w:pPr>
        <w:spacing w:line="360" w:lineRule="auto"/>
        <w:jc w:val="both"/>
      </w:pPr>
      <w:r w:rsidRPr="4EC32A17">
        <w:rPr>
          <w:rFonts w:ascii="Times New Roman" w:eastAsia="Times New Roman" w:hAnsi="Times New Roman" w:cs="Times New Roman"/>
          <w:sz w:val="24"/>
          <w:szCs w:val="24"/>
        </w:rPr>
        <w:t>Berdasarkan latar belakang masalah diatas, maka dapat disimpulkan sebuah rumusan masalah yaitu:</w:t>
      </w:r>
    </w:p>
    <w:p w14:paraId="728EAA43" w14:textId="40DB9643" w:rsidR="004F4FD1" w:rsidRDefault="2E1AB08F" w:rsidP="009F72A1">
      <w:pPr>
        <w:pStyle w:val="ListParagraph"/>
        <w:numPr>
          <w:ilvl w:val="0"/>
          <w:numId w:val="8"/>
        </w:numPr>
        <w:spacing w:line="360" w:lineRule="auto"/>
        <w:ind w:left="630" w:hanging="270"/>
        <w:jc w:val="both"/>
        <w:rPr>
          <w:rFonts w:ascii="Times New Roman" w:eastAsia="Times New Roman" w:hAnsi="Times New Roman" w:cs="Times New Roman"/>
          <w:sz w:val="24"/>
          <w:szCs w:val="24"/>
        </w:rPr>
      </w:pPr>
      <w:r w:rsidRPr="2E1AB08F">
        <w:rPr>
          <w:rFonts w:ascii="Times New Roman" w:eastAsia="Times New Roman" w:hAnsi="Times New Roman" w:cs="Times New Roman"/>
          <w:sz w:val="24"/>
          <w:szCs w:val="24"/>
        </w:rPr>
        <w:t xml:space="preserve">Mengidentifikasi pola konsumsi energi listrik di skala rumah tangga secara akurat. </w:t>
      </w:r>
    </w:p>
    <w:p w14:paraId="2B8AFA19" w14:textId="6D8D7CC9" w:rsidR="004F4FD1" w:rsidRDefault="2E1AB08F" w:rsidP="009F72A1">
      <w:pPr>
        <w:pStyle w:val="ListParagraph"/>
        <w:numPr>
          <w:ilvl w:val="0"/>
          <w:numId w:val="8"/>
        </w:numPr>
        <w:spacing w:line="360" w:lineRule="auto"/>
        <w:ind w:left="630" w:hanging="270"/>
        <w:jc w:val="both"/>
        <w:rPr>
          <w:rFonts w:ascii="Times New Roman" w:eastAsia="Times New Roman" w:hAnsi="Times New Roman" w:cs="Times New Roman"/>
          <w:sz w:val="24"/>
          <w:szCs w:val="24"/>
        </w:rPr>
      </w:pPr>
      <w:r w:rsidRPr="2E1AB08F">
        <w:rPr>
          <w:rFonts w:ascii="Times New Roman" w:eastAsia="Times New Roman" w:hAnsi="Times New Roman" w:cs="Times New Roman"/>
          <w:sz w:val="24"/>
          <w:szCs w:val="24"/>
        </w:rPr>
        <w:t xml:space="preserve">Mengembangkan sistem monitoring real-time untuk penggunaan energi listrik. </w:t>
      </w:r>
    </w:p>
    <w:p w14:paraId="1F0E99E0" w14:textId="4AC5996D" w:rsidR="004F4FD1" w:rsidRDefault="2E1AB08F" w:rsidP="009F72A1">
      <w:pPr>
        <w:pStyle w:val="ListParagraph"/>
        <w:numPr>
          <w:ilvl w:val="0"/>
          <w:numId w:val="8"/>
        </w:numPr>
        <w:spacing w:line="360" w:lineRule="auto"/>
        <w:ind w:left="630" w:hanging="270"/>
        <w:jc w:val="both"/>
        <w:rPr>
          <w:rFonts w:ascii="Times New Roman" w:eastAsia="Times New Roman" w:hAnsi="Times New Roman" w:cs="Times New Roman"/>
          <w:sz w:val="24"/>
          <w:szCs w:val="24"/>
        </w:rPr>
      </w:pPr>
      <w:r w:rsidRPr="2E1AB08F">
        <w:rPr>
          <w:rFonts w:ascii="Times New Roman" w:eastAsia="Times New Roman" w:hAnsi="Times New Roman" w:cs="Times New Roman"/>
          <w:sz w:val="24"/>
          <w:szCs w:val="24"/>
        </w:rPr>
        <w:t>Mengimplementasikan IoT untuk mengoptimalkan penggunaan energi listrik di skala rumah tangga.</w:t>
      </w:r>
    </w:p>
    <w:p w14:paraId="315377FD" w14:textId="3F440157" w:rsidR="004F4FD1" w:rsidRDefault="2E1AB08F" w:rsidP="009F72A1">
      <w:pPr>
        <w:pStyle w:val="ListParagraph"/>
        <w:numPr>
          <w:ilvl w:val="0"/>
          <w:numId w:val="8"/>
        </w:numPr>
        <w:spacing w:line="360" w:lineRule="auto"/>
        <w:ind w:left="630" w:hanging="270"/>
        <w:jc w:val="both"/>
        <w:rPr>
          <w:rFonts w:ascii="Times New Roman" w:eastAsia="Times New Roman" w:hAnsi="Times New Roman" w:cs="Times New Roman"/>
          <w:sz w:val="24"/>
          <w:szCs w:val="24"/>
        </w:rPr>
      </w:pPr>
      <w:r w:rsidRPr="2E1AB08F">
        <w:rPr>
          <w:rFonts w:ascii="Times New Roman" w:eastAsia="Times New Roman" w:hAnsi="Times New Roman" w:cs="Times New Roman"/>
          <w:sz w:val="24"/>
          <w:szCs w:val="24"/>
        </w:rPr>
        <w:t xml:space="preserve">Mengukur dan meningkatkan efisiensi konsumsi energi listrik di skala rumah tangga. </w:t>
      </w:r>
    </w:p>
    <w:p w14:paraId="7F29E5D7" w14:textId="77777777" w:rsidR="000E27D2" w:rsidRDefault="000E27D2" w:rsidP="009F72A1">
      <w:pPr>
        <w:pStyle w:val="ListParagraph"/>
        <w:spacing w:line="360" w:lineRule="auto"/>
        <w:ind w:left="630"/>
        <w:jc w:val="both"/>
        <w:rPr>
          <w:rFonts w:ascii="Times New Roman" w:eastAsia="Times New Roman" w:hAnsi="Times New Roman" w:cs="Times New Roman"/>
          <w:sz w:val="24"/>
          <w:szCs w:val="24"/>
        </w:rPr>
      </w:pPr>
    </w:p>
    <w:p w14:paraId="000000A0" w14:textId="2599E3FE" w:rsidR="004F4FD1" w:rsidRPr="00A7450A" w:rsidRDefault="2E1AB08F" w:rsidP="009F72A1">
      <w:pPr>
        <w:spacing w:line="360" w:lineRule="auto"/>
        <w:jc w:val="both"/>
        <w:rPr>
          <w:rFonts w:ascii="Times New Roman" w:eastAsia="Times New Roman" w:hAnsi="Times New Roman" w:cs="Times New Roman"/>
          <w:b/>
          <w:bCs/>
          <w:sz w:val="24"/>
          <w:szCs w:val="24"/>
        </w:rPr>
      </w:pPr>
      <w:r w:rsidRPr="00A7450A">
        <w:rPr>
          <w:rFonts w:ascii="Times New Roman" w:eastAsia="Times New Roman" w:hAnsi="Times New Roman" w:cs="Times New Roman"/>
          <w:b/>
          <w:bCs/>
          <w:sz w:val="24"/>
          <w:szCs w:val="24"/>
        </w:rPr>
        <w:t>BAB II PENJABARAN INOVASI RANCANGAN PEMBUATAN ALAT</w:t>
      </w:r>
    </w:p>
    <w:p w14:paraId="000000A1" w14:textId="634B0F32" w:rsidR="004F4FD1" w:rsidRPr="00652EB7" w:rsidRDefault="2E1AB08F" w:rsidP="009F72A1">
      <w:pPr>
        <w:spacing w:line="360" w:lineRule="auto"/>
        <w:jc w:val="both"/>
        <w:rPr>
          <w:rFonts w:ascii="Times New Roman" w:eastAsia="Times New Roman" w:hAnsi="Times New Roman" w:cs="Times New Roman"/>
          <w:b/>
          <w:bCs/>
          <w:sz w:val="24"/>
          <w:szCs w:val="24"/>
        </w:rPr>
      </w:pPr>
      <w:r w:rsidRPr="00652EB7">
        <w:rPr>
          <w:rFonts w:ascii="Times New Roman" w:eastAsia="Times New Roman" w:hAnsi="Times New Roman" w:cs="Times New Roman"/>
          <w:b/>
          <w:bCs/>
          <w:sz w:val="24"/>
          <w:szCs w:val="24"/>
        </w:rPr>
        <w:t>A. Landasan Teori/Konsep</w:t>
      </w:r>
    </w:p>
    <w:p w14:paraId="5488004C" w14:textId="056DB383" w:rsidR="2E1AB08F" w:rsidRDefault="2E1AB08F" w:rsidP="009F72A1">
      <w:pPr>
        <w:spacing w:line="360" w:lineRule="auto"/>
        <w:ind w:firstLine="720"/>
        <w:jc w:val="both"/>
        <w:rPr>
          <w:rFonts w:ascii="Times New Roman" w:eastAsia="Times New Roman" w:hAnsi="Times New Roman" w:cs="Times New Roman"/>
          <w:sz w:val="24"/>
          <w:szCs w:val="24"/>
        </w:rPr>
      </w:pPr>
      <w:r w:rsidRPr="2E1AB08F">
        <w:rPr>
          <w:rFonts w:ascii="Times New Roman" w:eastAsia="Times New Roman" w:hAnsi="Times New Roman" w:cs="Times New Roman"/>
          <w:sz w:val="24"/>
          <w:szCs w:val="24"/>
        </w:rPr>
        <w:t xml:space="preserve">IoT yang diterapkan dalam smart control system berupa pengontrolan device secara jarak jauh. Device yang digunakan salah satunya dengan menggunakan Android dan ESP 32. Kedua perangkat ini memiliki keterkaitan </w:t>
      </w:r>
      <w:r w:rsidRPr="2E1AB08F">
        <w:rPr>
          <w:rFonts w:ascii="Times New Roman" w:eastAsia="Times New Roman" w:hAnsi="Times New Roman" w:cs="Times New Roman"/>
          <w:sz w:val="24"/>
          <w:szCs w:val="24"/>
        </w:rPr>
        <w:lastRenderedPageBreak/>
        <w:t>dengan menggunakan koneksi Wifi sebagai alat komunikasi antar device. Karena kemudahan dalam pengembangan pada Android dan ESP32, sehingga dapat dimungkingkan pengguna dapat mudah menggunakannya.si antar device. Karena kemudahan dalam pengembangan pada Android dan ESP32, sehingga dapat dimungkinkan pengguna dapat mudah menggunakannya.</w:t>
      </w:r>
    </w:p>
    <w:p w14:paraId="7CED8D99" w14:textId="4641709F" w:rsidR="0020105C" w:rsidRDefault="2E1AB08F" w:rsidP="009F72A1">
      <w:pPr>
        <w:spacing w:line="360" w:lineRule="auto"/>
        <w:ind w:firstLine="720"/>
        <w:jc w:val="both"/>
        <w:rPr>
          <w:rFonts w:ascii="Times New Roman" w:eastAsia="Times New Roman" w:hAnsi="Times New Roman" w:cs="Times New Roman"/>
          <w:sz w:val="24"/>
          <w:szCs w:val="24"/>
        </w:rPr>
      </w:pPr>
      <w:r w:rsidRPr="2E1AB08F">
        <w:rPr>
          <w:rFonts w:ascii="Times New Roman" w:eastAsia="Times New Roman" w:hAnsi="Times New Roman" w:cs="Times New Roman"/>
          <w:sz w:val="24"/>
          <w:szCs w:val="24"/>
        </w:rPr>
        <w:t>Android merupakan suatu mobile Operating System (OS) yang berbasis Linux. OS ini cukup fleksibel untuk dikembangkan di media apapun. Salah satunya, dikombinasikan dengan ESP32 sebagai kontroller perangkat lain. Integrasi antara Android dan ESP32 menawarkan potensi besar dalam pengembangan sistem otomasi dan IoT. Dengan kemampuan Android untuk menyediakan antarmuka pengguna yang intuitif dan ESP32 sebagai kontroler yang efisien, kombinasi ini mendukung berbagai aplikasi inovatif yang dapat meningkatkan fungsionalitas dan kemudahan kontrol perangkat keras.</w:t>
      </w:r>
    </w:p>
    <w:p w14:paraId="3A1498DA" w14:textId="65C1EA41" w:rsidR="2E1AB08F" w:rsidRDefault="2E1AB08F" w:rsidP="009F72A1">
      <w:pPr>
        <w:spacing w:line="360" w:lineRule="auto"/>
        <w:ind w:firstLine="720"/>
        <w:jc w:val="both"/>
        <w:rPr>
          <w:rFonts w:ascii="Times New Roman" w:eastAsia="Times New Roman" w:hAnsi="Times New Roman" w:cs="Times New Roman"/>
          <w:sz w:val="24"/>
          <w:szCs w:val="24"/>
        </w:rPr>
      </w:pPr>
      <w:r w:rsidRPr="2E1AB08F">
        <w:rPr>
          <w:rFonts w:ascii="Times New Roman" w:eastAsia="Times New Roman" w:hAnsi="Times New Roman" w:cs="Times New Roman"/>
          <w:sz w:val="24"/>
          <w:szCs w:val="24"/>
        </w:rPr>
        <w:t>MIT App Inventor adalah platform pengembangan aplikasi mobile berbasis web yang memungkinkan pengguna untuk membuat aplikasi android dengan mudah, cepat, dan tanpa perlu menulis kode secara manual. Aplikasi ini menggunakan drag-and-drop visual block programming dan cocok untuk membuat aplikasi sederhana tanpa memerlukan pengalaman dalam bahasa pemrograman. Aplikasi ini sangat mudah digunakan sebagai sarana pembelajaran untuk pemula maupun untuk profesional. Melalui aplikasi kita dapat menambahkan penggunaan tombol ataupun fitur fitur tanpa adanya batas penggunaan. Penambahan fitur tombol maupun display dapat dengan mudah ditambahkan melalui logika logika sederhana drag-and-drop visual block.</w:t>
      </w:r>
    </w:p>
    <w:p w14:paraId="3EE2925B" w14:textId="14F2C082" w:rsidR="2E1AB08F" w:rsidRDefault="2E1AB08F" w:rsidP="009F72A1">
      <w:pPr>
        <w:spacing w:line="360" w:lineRule="auto"/>
        <w:ind w:firstLine="720"/>
        <w:jc w:val="both"/>
        <w:rPr>
          <w:rFonts w:ascii="Times New Roman" w:eastAsia="Times New Roman" w:hAnsi="Times New Roman" w:cs="Times New Roman"/>
          <w:sz w:val="24"/>
          <w:szCs w:val="24"/>
        </w:rPr>
      </w:pPr>
      <w:r w:rsidRPr="2E1AB08F">
        <w:rPr>
          <w:rFonts w:ascii="Times New Roman" w:eastAsia="Times New Roman" w:hAnsi="Times New Roman" w:cs="Times New Roman"/>
          <w:sz w:val="24"/>
          <w:szCs w:val="24"/>
        </w:rPr>
        <w:t xml:space="preserve">ESP-32 adalah sebuah chip microcontroller yang dikembangkan oleh Espressif Systems, dirancang untuk aplikasi </w:t>
      </w:r>
      <w:r w:rsidRPr="2E1AB08F">
        <w:rPr>
          <w:rFonts w:ascii="Times New Roman" w:eastAsia="Times New Roman" w:hAnsi="Times New Roman" w:cs="Times New Roman"/>
          <w:i/>
          <w:iCs/>
          <w:sz w:val="24"/>
          <w:szCs w:val="24"/>
        </w:rPr>
        <w:t>Internet of Things</w:t>
      </w:r>
      <w:r w:rsidRPr="2E1AB08F">
        <w:rPr>
          <w:rFonts w:ascii="Times New Roman" w:eastAsia="Times New Roman" w:hAnsi="Times New Roman" w:cs="Times New Roman"/>
          <w:sz w:val="24"/>
          <w:szCs w:val="24"/>
        </w:rPr>
        <w:t xml:space="preserve"> (IoT). Chip ini dibekali konektivitas </w:t>
      </w:r>
      <w:r w:rsidRPr="2E1AB08F">
        <w:rPr>
          <w:rFonts w:ascii="Times New Roman" w:eastAsia="Times New Roman" w:hAnsi="Times New Roman" w:cs="Times New Roman"/>
          <w:i/>
          <w:iCs/>
          <w:sz w:val="24"/>
          <w:szCs w:val="24"/>
        </w:rPr>
        <w:t>Wi</w:t>
      </w:r>
      <w:r w:rsidRPr="2E1AB08F">
        <w:rPr>
          <w:rFonts w:ascii="Times New Roman" w:eastAsia="Times New Roman" w:hAnsi="Times New Roman" w:cs="Times New Roman"/>
          <w:sz w:val="24"/>
          <w:szCs w:val="24"/>
        </w:rPr>
        <w:t>-</w:t>
      </w:r>
      <w:r w:rsidRPr="2E1AB08F">
        <w:rPr>
          <w:rFonts w:ascii="Times New Roman" w:eastAsia="Times New Roman" w:hAnsi="Times New Roman" w:cs="Times New Roman"/>
          <w:i/>
          <w:iCs/>
          <w:sz w:val="24"/>
          <w:szCs w:val="24"/>
        </w:rPr>
        <w:t xml:space="preserve">Fi </w:t>
      </w:r>
      <w:r w:rsidRPr="2E1AB08F">
        <w:rPr>
          <w:rFonts w:ascii="Times New Roman" w:eastAsia="Times New Roman" w:hAnsi="Times New Roman" w:cs="Times New Roman"/>
          <w:sz w:val="24"/>
          <w:szCs w:val="24"/>
        </w:rPr>
        <w:t xml:space="preserve">dan </w:t>
      </w:r>
      <w:r w:rsidRPr="2E1AB08F">
        <w:rPr>
          <w:rFonts w:ascii="Times New Roman" w:eastAsia="Times New Roman" w:hAnsi="Times New Roman" w:cs="Times New Roman"/>
          <w:i/>
          <w:iCs/>
          <w:sz w:val="24"/>
          <w:szCs w:val="24"/>
        </w:rPr>
        <w:t>Bluetooth</w:t>
      </w:r>
      <w:r w:rsidRPr="2E1AB08F">
        <w:rPr>
          <w:rFonts w:ascii="Times New Roman" w:eastAsia="Times New Roman" w:hAnsi="Times New Roman" w:cs="Times New Roman"/>
          <w:sz w:val="24"/>
          <w:szCs w:val="24"/>
        </w:rPr>
        <w:t xml:space="preserve">, menjadikannya pilihan populer untuk berbagai proyek yang memerlukan komunikasi nirkabel. ESP32 merupakan penerus dari ESP8266. ESP32 lebih unggul dalam hal performa, konektivitas, dan fitur tambahan, yang menjadikannya pilihan lebih baik untuk proyek IoT yang kompleks. </w:t>
      </w:r>
    </w:p>
    <w:p w14:paraId="3FD1187F" w14:textId="1B62B7AA" w:rsidR="2E1AB08F" w:rsidRDefault="2E1AB08F" w:rsidP="009F72A1">
      <w:pPr>
        <w:spacing w:line="360" w:lineRule="auto"/>
        <w:ind w:firstLine="720"/>
        <w:jc w:val="both"/>
        <w:rPr>
          <w:rFonts w:ascii="Times New Roman" w:eastAsia="Times New Roman" w:hAnsi="Times New Roman" w:cs="Times New Roman"/>
          <w:sz w:val="24"/>
          <w:szCs w:val="24"/>
        </w:rPr>
      </w:pPr>
      <w:r w:rsidRPr="2E1AB08F">
        <w:rPr>
          <w:rFonts w:ascii="Times New Roman" w:eastAsia="Times New Roman" w:hAnsi="Times New Roman" w:cs="Times New Roman"/>
          <w:sz w:val="24"/>
          <w:szCs w:val="24"/>
        </w:rPr>
        <w:t xml:space="preserve">Modul relay adalah salah satu komponen elektronik yang beroperasi berdasarkan prinsip elektromagnetik untuk menggerakkan kontaktor guna </w:t>
      </w:r>
      <w:r w:rsidRPr="2E1AB08F">
        <w:rPr>
          <w:rFonts w:ascii="Times New Roman" w:eastAsia="Times New Roman" w:hAnsi="Times New Roman" w:cs="Times New Roman"/>
          <w:sz w:val="24"/>
          <w:szCs w:val="24"/>
        </w:rPr>
        <w:lastRenderedPageBreak/>
        <w:t>memindahkan posisi ON ke OFF atau sebaliknya dengan memanfaatkan tenaga listrik. Peristiwa tertutup dan terbukanya kontaktor ini terjadi akibat adanya efek induksi magnet yang timbul dari kumparan induksi listrik. Perbedaan yang paling mendasar antara relay dan sakelar adalah pada saat pemindahan dari posisi ON ke OFF. Relay melakukan pemindahan-nya secara otomatis dengan arus listrik, sedangkan sakelar dilakukan dengan cara manual</w:t>
      </w:r>
    </w:p>
    <w:p w14:paraId="462E350C" w14:textId="49B44B76" w:rsidR="2E1AB08F" w:rsidRDefault="2E1AB08F" w:rsidP="009F72A1">
      <w:pPr>
        <w:spacing w:line="360" w:lineRule="auto"/>
        <w:ind w:firstLine="720"/>
        <w:jc w:val="both"/>
        <w:rPr>
          <w:rFonts w:ascii="Times New Roman" w:eastAsia="Times New Roman" w:hAnsi="Times New Roman" w:cs="Times New Roman"/>
          <w:sz w:val="24"/>
          <w:szCs w:val="24"/>
        </w:rPr>
      </w:pPr>
      <w:r w:rsidRPr="2E1AB08F">
        <w:rPr>
          <w:rFonts w:ascii="Times New Roman" w:eastAsia="Times New Roman" w:hAnsi="Times New Roman" w:cs="Times New Roman"/>
          <w:sz w:val="24"/>
          <w:szCs w:val="24"/>
        </w:rPr>
        <w:t xml:space="preserve">PZEM-004T adalah sebuah modul  elektronik yang berfungsi untuk mengukur : Voltage / tegangan, arus, daya, frekuensi, energi dan power aktor. Dengan kelengkapan fungsi / </w:t>
      </w:r>
      <w:r w:rsidRPr="2E1AB08F">
        <w:rPr>
          <w:rFonts w:ascii="Times New Roman" w:eastAsia="Times New Roman" w:hAnsi="Times New Roman" w:cs="Times New Roman"/>
          <w:i/>
          <w:iCs/>
          <w:sz w:val="24"/>
          <w:szCs w:val="24"/>
        </w:rPr>
        <w:t xml:space="preserve">feature </w:t>
      </w:r>
      <w:r w:rsidRPr="2E1AB08F">
        <w:rPr>
          <w:rFonts w:ascii="Times New Roman" w:eastAsia="Times New Roman" w:hAnsi="Times New Roman" w:cs="Times New Roman"/>
          <w:sz w:val="24"/>
          <w:szCs w:val="24"/>
        </w:rPr>
        <w:t xml:space="preserve">ini, maka modul PZEM-004T sangat ideal untuk digunakan sebagai </w:t>
      </w:r>
      <w:r w:rsidRPr="2E1AB08F">
        <w:rPr>
          <w:rFonts w:ascii="Times New Roman" w:eastAsia="Times New Roman" w:hAnsi="Times New Roman" w:cs="Times New Roman"/>
          <w:i/>
          <w:iCs/>
          <w:sz w:val="24"/>
          <w:szCs w:val="24"/>
        </w:rPr>
        <w:t xml:space="preserve">project </w:t>
      </w:r>
      <w:r w:rsidRPr="2E1AB08F">
        <w:rPr>
          <w:rFonts w:ascii="Times New Roman" w:eastAsia="Times New Roman" w:hAnsi="Times New Roman" w:cs="Times New Roman"/>
          <w:sz w:val="24"/>
          <w:szCs w:val="24"/>
        </w:rPr>
        <w:t>maupun eksperimen  alat pengukur daya pada sebuah jaringan listrik maupun untuk pengukuran pada setiap peralatan listrik yang terpasang.</w:t>
      </w:r>
    </w:p>
    <w:p w14:paraId="57A9C33A" w14:textId="0F3713AB" w:rsidR="2E1AB08F" w:rsidRDefault="2E1AB08F" w:rsidP="009F72A1">
      <w:pPr>
        <w:spacing w:line="360" w:lineRule="auto"/>
        <w:jc w:val="both"/>
        <w:rPr>
          <w:rFonts w:ascii="Times New Roman" w:eastAsia="Times New Roman" w:hAnsi="Times New Roman" w:cs="Times New Roman"/>
          <w:sz w:val="24"/>
          <w:szCs w:val="24"/>
        </w:rPr>
      </w:pPr>
    </w:p>
    <w:p w14:paraId="000000A6" w14:textId="3D275C09" w:rsidR="004F4FD1" w:rsidRPr="008546F6" w:rsidRDefault="2E1AB08F" w:rsidP="009F72A1">
      <w:pPr>
        <w:spacing w:line="360" w:lineRule="auto"/>
        <w:jc w:val="both"/>
        <w:rPr>
          <w:rFonts w:ascii="Times New Roman" w:eastAsia="Times New Roman" w:hAnsi="Times New Roman" w:cs="Times New Roman"/>
          <w:b/>
          <w:bCs/>
          <w:sz w:val="24"/>
          <w:szCs w:val="24"/>
        </w:rPr>
      </w:pPr>
      <w:r w:rsidRPr="008546F6">
        <w:rPr>
          <w:rFonts w:ascii="Times New Roman" w:eastAsia="Times New Roman" w:hAnsi="Times New Roman" w:cs="Times New Roman"/>
          <w:b/>
          <w:bCs/>
          <w:sz w:val="24"/>
          <w:szCs w:val="24"/>
        </w:rPr>
        <w:t>B. Inovasi yang ditawarkan</w:t>
      </w:r>
    </w:p>
    <w:p w14:paraId="000000A7" w14:textId="0DC8D144" w:rsidR="004F4FD1" w:rsidRPr="008546F6" w:rsidRDefault="2E1AB08F" w:rsidP="009F72A1">
      <w:pPr>
        <w:spacing w:line="360" w:lineRule="auto"/>
        <w:jc w:val="both"/>
        <w:rPr>
          <w:rFonts w:ascii="Times New Roman" w:eastAsia="Times New Roman" w:hAnsi="Times New Roman" w:cs="Times New Roman"/>
          <w:b/>
          <w:bCs/>
          <w:sz w:val="24"/>
          <w:szCs w:val="24"/>
        </w:rPr>
      </w:pPr>
      <w:r w:rsidRPr="008546F6">
        <w:rPr>
          <w:rFonts w:ascii="Times New Roman" w:eastAsia="Times New Roman" w:hAnsi="Times New Roman" w:cs="Times New Roman"/>
          <w:b/>
          <w:bCs/>
          <w:sz w:val="24"/>
          <w:szCs w:val="24"/>
        </w:rPr>
        <w:t>1. Deskripsi keunggulan Inovasi teknologi</w:t>
      </w:r>
    </w:p>
    <w:p w14:paraId="000000A8" w14:textId="77777777" w:rsidR="004F4FD1" w:rsidRDefault="2E1AB08F" w:rsidP="009F72A1">
      <w:pPr>
        <w:spacing w:line="360" w:lineRule="auto"/>
        <w:ind w:firstLine="720"/>
        <w:jc w:val="both"/>
        <w:rPr>
          <w:rFonts w:ascii="Times New Roman" w:eastAsia="Times New Roman" w:hAnsi="Times New Roman" w:cs="Times New Roman"/>
          <w:sz w:val="24"/>
          <w:szCs w:val="24"/>
        </w:rPr>
      </w:pPr>
      <w:r w:rsidRPr="2E1AB08F">
        <w:rPr>
          <w:rFonts w:ascii="Times New Roman" w:eastAsia="Times New Roman" w:hAnsi="Times New Roman" w:cs="Times New Roman"/>
          <w:sz w:val="24"/>
          <w:szCs w:val="24"/>
        </w:rPr>
        <w:t>Ini adalah inovasi yang memungkinkan kita untuk mengontrol jumlah listrik yang digunakan. Dengan fitur pemantauan yang user-friendly memungkinkan untuk memantau dan menganalisis pola konsumsi listrik secara real-time melalui perangkat pintar. Hal ini memungkinkan untuk mengatur penggunaan listrik sesuai dengan jadwal dan preferensi pribadi, sehingga dapat mengoptimalkan penggunaan energi dan mengurangi tagihan listrik.  Selain itu, dapat menemukan potensi penghematan yang lebih besar dengan menganalisis data konsumsi listrik secara menyeluruh, sehingga dapat mengatur jadwal penggunaan listrik secara otomatis. Dengan demikian, tidak hanya menawarkan peningkatan kualitas hidup yang lebih baik, tetapi juga berkontribusi pada peningkatan efisiensi penggunaan energi dalam skala rumah tangga.</w:t>
      </w:r>
    </w:p>
    <w:p w14:paraId="000000A9" w14:textId="77777777" w:rsidR="004F4FD1" w:rsidRDefault="004F4FD1" w:rsidP="009F72A1">
      <w:pPr>
        <w:spacing w:line="360" w:lineRule="auto"/>
        <w:jc w:val="both"/>
        <w:rPr>
          <w:rFonts w:ascii="Times New Roman" w:eastAsia="Times New Roman" w:hAnsi="Times New Roman" w:cs="Times New Roman"/>
          <w:sz w:val="24"/>
          <w:szCs w:val="24"/>
        </w:rPr>
      </w:pPr>
    </w:p>
    <w:p w14:paraId="000000AA" w14:textId="77777777" w:rsidR="004F4FD1" w:rsidRPr="008546F6" w:rsidRDefault="2E1AB08F" w:rsidP="009F72A1">
      <w:pPr>
        <w:spacing w:line="360" w:lineRule="auto"/>
        <w:jc w:val="both"/>
        <w:rPr>
          <w:rFonts w:ascii="Times New Roman" w:eastAsia="Times New Roman" w:hAnsi="Times New Roman" w:cs="Times New Roman"/>
          <w:b/>
          <w:bCs/>
          <w:sz w:val="24"/>
          <w:szCs w:val="24"/>
        </w:rPr>
      </w:pPr>
      <w:r w:rsidRPr="008546F6">
        <w:rPr>
          <w:rFonts w:ascii="Times New Roman" w:eastAsia="Times New Roman" w:hAnsi="Times New Roman" w:cs="Times New Roman"/>
          <w:b/>
          <w:bCs/>
          <w:sz w:val="24"/>
          <w:szCs w:val="24"/>
        </w:rPr>
        <w:t>2. Penjelasan Teknis inovasi</w:t>
      </w:r>
    </w:p>
    <w:p w14:paraId="000000AC" w14:textId="4C6E6751" w:rsidR="004F4FD1" w:rsidRDefault="2E1AB08F" w:rsidP="009F72A1">
      <w:pPr>
        <w:spacing w:line="360" w:lineRule="auto"/>
        <w:ind w:firstLine="720"/>
        <w:jc w:val="both"/>
        <w:rPr>
          <w:rFonts w:ascii="Times New Roman" w:eastAsia="Times New Roman" w:hAnsi="Times New Roman" w:cs="Times New Roman"/>
          <w:sz w:val="24"/>
          <w:szCs w:val="24"/>
        </w:rPr>
      </w:pPr>
      <w:r w:rsidRPr="2E1AB08F">
        <w:rPr>
          <w:rFonts w:ascii="Times New Roman" w:eastAsia="Times New Roman" w:hAnsi="Times New Roman" w:cs="Times New Roman"/>
          <w:sz w:val="24"/>
          <w:szCs w:val="24"/>
        </w:rPr>
        <w:t xml:space="preserve">Alat dialiri listrik DC 5 volt sebagai sumber tegangan agar alat bisa dioperasikan. alat ini memiliki beberapa fitur yang dapat diakses melalui aplikasi Smart Control System. fitur yang dapat diakses adalah fitur monitoring dan kontrol. fitur monitoring memanfaatkan sensor Pzem-004t sebagai pembaca arus yang </w:t>
      </w:r>
      <w:r w:rsidRPr="2E1AB08F">
        <w:rPr>
          <w:rFonts w:ascii="Times New Roman" w:eastAsia="Times New Roman" w:hAnsi="Times New Roman" w:cs="Times New Roman"/>
          <w:sz w:val="24"/>
          <w:szCs w:val="24"/>
        </w:rPr>
        <w:lastRenderedPageBreak/>
        <w:t>mengalir. dengan mengetahui arus yang mengalir maka dapat dihitung daya yang digunakan pada peralatan listrik. hasil perhitungan akan ditampilkan melalui aplikasi yang sudah terpasang pada Smart Control System. setiap peralatan yang terpasang pada alat akan terdapat satu sensor Pzem-004t sehingga data yang ditampilkan berupa daya yang digunakan pada setiap peralatan listrik</w:t>
      </w:r>
    </w:p>
    <w:p w14:paraId="000000AD" w14:textId="0C69957C" w:rsidR="004F4FD1" w:rsidRDefault="2E1AB08F" w:rsidP="009F72A1">
      <w:pPr>
        <w:spacing w:line="360" w:lineRule="auto"/>
        <w:ind w:firstLine="720"/>
        <w:jc w:val="both"/>
        <w:rPr>
          <w:rFonts w:ascii="Times New Roman" w:eastAsia="Times New Roman" w:hAnsi="Times New Roman" w:cs="Times New Roman"/>
          <w:sz w:val="24"/>
          <w:szCs w:val="24"/>
        </w:rPr>
      </w:pPr>
      <w:r w:rsidRPr="2E1AB08F">
        <w:rPr>
          <w:rFonts w:ascii="Times New Roman" w:eastAsia="Times New Roman" w:hAnsi="Times New Roman" w:cs="Times New Roman"/>
          <w:sz w:val="24"/>
          <w:szCs w:val="24"/>
        </w:rPr>
        <w:t>Fitur kontrol pada alat ini memanfaatkan relay yang terpasang pada output alat yang berfungsi sebagai relay sehingga ketika microcontroller mendapatkan sinyal  input maka akan memberikan sinyal pada relay untuk merubah kondisi normalnya sehingga dengan berubahnya kondisi relay peralatan yang tersambung pada output relay akan turut berubah. fitur tambahan yang terdapat pada fitur kontrol adalah pengaturan timer yang dapat dimanfaatkan untuk mematikan dan menghidupkan peralatan listrik secara otomatis. fitur ini dapat diatur melalui setingan pada aplikasi.</w:t>
      </w:r>
    </w:p>
    <w:p w14:paraId="000000AE" w14:textId="77777777" w:rsidR="004F4FD1" w:rsidRDefault="004F4FD1" w:rsidP="009F72A1">
      <w:pPr>
        <w:spacing w:line="360" w:lineRule="auto"/>
        <w:jc w:val="both"/>
        <w:rPr>
          <w:rFonts w:ascii="Times New Roman" w:eastAsia="Times New Roman" w:hAnsi="Times New Roman" w:cs="Times New Roman"/>
          <w:sz w:val="24"/>
          <w:szCs w:val="24"/>
        </w:rPr>
      </w:pPr>
    </w:p>
    <w:p w14:paraId="000000AF" w14:textId="52207188" w:rsidR="004F4FD1" w:rsidRPr="008546F6" w:rsidRDefault="2E1AB08F" w:rsidP="009F72A1">
      <w:pPr>
        <w:spacing w:line="360" w:lineRule="auto"/>
        <w:jc w:val="both"/>
        <w:rPr>
          <w:rFonts w:ascii="Times New Roman" w:eastAsia="Times New Roman" w:hAnsi="Times New Roman" w:cs="Times New Roman"/>
          <w:b/>
          <w:bCs/>
          <w:sz w:val="24"/>
          <w:szCs w:val="24"/>
        </w:rPr>
      </w:pPr>
      <w:r w:rsidRPr="008546F6">
        <w:rPr>
          <w:rFonts w:ascii="Times New Roman" w:eastAsia="Times New Roman" w:hAnsi="Times New Roman" w:cs="Times New Roman"/>
          <w:b/>
          <w:bCs/>
          <w:sz w:val="24"/>
          <w:szCs w:val="24"/>
        </w:rPr>
        <w:t>3. Jabarkan Tingkat Kesiapan Teknologi dari Inovasi yang dirancang</w:t>
      </w:r>
    </w:p>
    <w:p w14:paraId="11CC92E1" w14:textId="465B5E7E" w:rsidR="004F4FD1" w:rsidRDefault="2E1AB08F" w:rsidP="009F72A1">
      <w:pPr>
        <w:spacing w:line="360" w:lineRule="auto"/>
        <w:ind w:firstLine="720"/>
        <w:jc w:val="both"/>
        <w:rPr>
          <w:rFonts w:ascii="Times New Roman" w:eastAsia="Times New Roman" w:hAnsi="Times New Roman" w:cs="Times New Roman"/>
          <w:sz w:val="24"/>
          <w:szCs w:val="24"/>
        </w:rPr>
      </w:pPr>
      <w:r w:rsidRPr="2E1AB08F">
        <w:rPr>
          <w:rFonts w:ascii="Times New Roman" w:eastAsia="Times New Roman" w:hAnsi="Times New Roman" w:cs="Times New Roman"/>
          <w:sz w:val="24"/>
          <w:szCs w:val="24"/>
        </w:rPr>
        <w:t xml:space="preserve">Berikut adalah deskripsi mengenai kesiapan teknologi dari inovasi yang dirancang: </w:t>
      </w:r>
    </w:p>
    <w:p w14:paraId="0BBA7844" w14:textId="42B8CDCB" w:rsidR="004F4FD1" w:rsidRDefault="2E1AB08F" w:rsidP="009F72A1">
      <w:pPr>
        <w:spacing w:line="360" w:lineRule="auto"/>
        <w:jc w:val="both"/>
        <w:rPr>
          <w:rFonts w:ascii="Times New Roman" w:eastAsia="Times New Roman" w:hAnsi="Times New Roman" w:cs="Times New Roman"/>
          <w:sz w:val="24"/>
          <w:szCs w:val="24"/>
        </w:rPr>
      </w:pPr>
      <w:r w:rsidRPr="2E1AB08F">
        <w:rPr>
          <w:rFonts w:ascii="Times New Roman" w:eastAsia="Times New Roman" w:hAnsi="Times New Roman" w:cs="Times New Roman"/>
          <w:sz w:val="24"/>
          <w:szCs w:val="24"/>
        </w:rPr>
        <w:t>Inovasi yang dirancang, yaitu sistem kontrol pintar berbasis ESP32 dan aplikasi Smart Control System, menunjukkan tingkat kesiapan teknologi yang sangat tinggi. Beberapa aspek utama dari kesiapan teknologi ini meliputi:</w:t>
      </w:r>
    </w:p>
    <w:p w14:paraId="14C2E0F7" w14:textId="7BB59C1D" w:rsidR="004F4FD1" w:rsidRDefault="2E1AB08F" w:rsidP="009F72A1">
      <w:pPr>
        <w:pStyle w:val="ListParagraph"/>
        <w:numPr>
          <w:ilvl w:val="0"/>
          <w:numId w:val="7"/>
        </w:numPr>
        <w:spacing w:line="360" w:lineRule="auto"/>
        <w:ind w:left="426"/>
        <w:jc w:val="both"/>
        <w:rPr>
          <w:rFonts w:ascii="Times New Roman" w:eastAsia="Times New Roman" w:hAnsi="Times New Roman" w:cs="Times New Roman"/>
          <w:sz w:val="24"/>
          <w:szCs w:val="24"/>
        </w:rPr>
      </w:pPr>
      <w:r w:rsidRPr="2E1AB08F">
        <w:rPr>
          <w:rFonts w:ascii="Times New Roman" w:eastAsia="Times New Roman" w:hAnsi="Times New Roman" w:cs="Times New Roman"/>
          <w:sz w:val="24"/>
          <w:szCs w:val="24"/>
        </w:rPr>
        <w:t>Maturitas Komponen dan Integrasi</w:t>
      </w:r>
    </w:p>
    <w:p w14:paraId="12C6CB40" w14:textId="26C3AB1C" w:rsidR="004F4FD1" w:rsidRDefault="2E1AB08F" w:rsidP="009F72A1">
      <w:pPr>
        <w:pStyle w:val="ListParagraph"/>
        <w:numPr>
          <w:ilvl w:val="0"/>
          <w:numId w:val="6"/>
        </w:numPr>
        <w:spacing w:line="360" w:lineRule="auto"/>
        <w:ind w:left="709"/>
        <w:jc w:val="both"/>
        <w:rPr>
          <w:rFonts w:ascii="Times New Roman" w:eastAsia="Times New Roman" w:hAnsi="Times New Roman" w:cs="Times New Roman"/>
          <w:sz w:val="24"/>
          <w:szCs w:val="24"/>
        </w:rPr>
      </w:pPr>
      <w:r w:rsidRPr="2E1AB08F">
        <w:rPr>
          <w:rFonts w:ascii="Times New Roman" w:eastAsia="Times New Roman" w:hAnsi="Times New Roman" w:cs="Times New Roman"/>
          <w:sz w:val="24"/>
          <w:szCs w:val="24"/>
        </w:rPr>
        <w:t>ESP32: Chip mikrokontroler ESP32 telah terbukti handal dalam berbagai aplikasi Internet of Things (IoT). Konektivitas Wi-Fi dan Bluetooth-nya mendukung komunikasi nirkabel yang stabil dan efisien. Penggunaan ESP32 dalam sistem ini sudah matang dan terbukti efektif dalam pengendalian dan monitoring perangkat.</w:t>
      </w:r>
    </w:p>
    <w:p w14:paraId="795C8AF1" w14:textId="2D376AF2" w:rsidR="004F4FD1" w:rsidRDefault="2E1AB08F" w:rsidP="009F72A1">
      <w:pPr>
        <w:pStyle w:val="ListParagraph"/>
        <w:numPr>
          <w:ilvl w:val="0"/>
          <w:numId w:val="5"/>
        </w:numPr>
        <w:spacing w:line="360" w:lineRule="auto"/>
        <w:ind w:left="709"/>
        <w:jc w:val="both"/>
        <w:rPr>
          <w:rFonts w:ascii="Times New Roman" w:eastAsia="Times New Roman" w:hAnsi="Times New Roman" w:cs="Times New Roman"/>
          <w:sz w:val="24"/>
          <w:szCs w:val="24"/>
        </w:rPr>
      </w:pPr>
      <w:r w:rsidRPr="2E1AB08F">
        <w:rPr>
          <w:rFonts w:ascii="Times New Roman" w:eastAsia="Times New Roman" w:hAnsi="Times New Roman" w:cs="Times New Roman"/>
          <w:sz w:val="24"/>
          <w:szCs w:val="24"/>
        </w:rPr>
        <w:t>MIT App Inventor: Platform ini menyediakan alat yang stabil dan mudah digunakan untuk pengembangan aplikasi mobile tanpa memerlukan pemrograman yang kompleks. Aplikasi ini telah banyak digunakan dan teruji dalam berbagai proyek, memberikan antarmuka pengguna yang intuitif dan fungsionalitas yang memadai untuk sistem monitoring dan kontrol.</w:t>
      </w:r>
    </w:p>
    <w:p w14:paraId="7A79ECAE" w14:textId="69E981DB" w:rsidR="004F4FD1" w:rsidRDefault="2E1AB08F" w:rsidP="009F72A1">
      <w:pPr>
        <w:pStyle w:val="ListParagraph"/>
        <w:numPr>
          <w:ilvl w:val="0"/>
          <w:numId w:val="5"/>
        </w:numPr>
        <w:spacing w:line="360" w:lineRule="auto"/>
        <w:ind w:left="709"/>
        <w:jc w:val="both"/>
        <w:rPr>
          <w:rFonts w:ascii="Times New Roman" w:eastAsia="Times New Roman" w:hAnsi="Times New Roman" w:cs="Times New Roman"/>
          <w:sz w:val="24"/>
          <w:szCs w:val="24"/>
        </w:rPr>
      </w:pPr>
      <w:r w:rsidRPr="2E1AB08F">
        <w:rPr>
          <w:rFonts w:ascii="Times New Roman" w:eastAsia="Times New Roman" w:hAnsi="Times New Roman" w:cs="Times New Roman"/>
          <w:sz w:val="24"/>
          <w:szCs w:val="24"/>
        </w:rPr>
        <w:lastRenderedPageBreak/>
        <w:t>PZEM-004T: Modul ini memiliki reputasi baik dalam pengukuran berbagai parameter listrik secara akurat, seperti tegangan, arus, daya, dan energi. Ini adalah komponen yang terbukti dan dapat diandalkan dalam aplikasi pemantauan energi.</w:t>
      </w:r>
    </w:p>
    <w:p w14:paraId="03E88E4C" w14:textId="4C1FE03B" w:rsidR="004F4FD1" w:rsidRDefault="2E1AB08F" w:rsidP="009F72A1">
      <w:pPr>
        <w:pStyle w:val="ListParagraph"/>
        <w:numPr>
          <w:ilvl w:val="0"/>
          <w:numId w:val="5"/>
        </w:numPr>
        <w:spacing w:line="360" w:lineRule="auto"/>
        <w:ind w:left="709"/>
        <w:jc w:val="both"/>
        <w:rPr>
          <w:rFonts w:ascii="Times New Roman" w:eastAsia="Times New Roman" w:hAnsi="Times New Roman" w:cs="Times New Roman"/>
          <w:sz w:val="24"/>
          <w:szCs w:val="24"/>
        </w:rPr>
      </w:pPr>
      <w:r w:rsidRPr="2E1AB08F">
        <w:rPr>
          <w:rFonts w:ascii="Times New Roman" w:eastAsia="Times New Roman" w:hAnsi="Times New Roman" w:cs="Times New Roman"/>
          <w:sz w:val="24"/>
          <w:szCs w:val="24"/>
        </w:rPr>
        <w:t>Relay: Teknologi relay telah lama digunakan dalam berbagai aplikasi kontrol listrik dan terbukti efektif dalam pengendalian perangkat dengan sinyal listrik. Relay yang digunakan dalam sistem ini berfungsi dengan baik untuk mengontrol peralatan listrik berdasarkan sinyal dari mikrokontroler.</w:t>
      </w:r>
    </w:p>
    <w:p w14:paraId="3D515502" w14:textId="533036DD" w:rsidR="004F4FD1" w:rsidRDefault="2E1AB08F" w:rsidP="009F72A1">
      <w:pPr>
        <w:pStyle w:val="ListParagraph"/>
        <w:numPr>
          <w:ilvl w:val="0"/>
          <w:numId w:val="7"/>
        </w:numPr>
        <w:spacing w:line="360" w:lineRule="auto"/>
        <w:ind w:left="426"/>
        <w:jc w:val="both"/>
        <w:rPr>
          <w:rFonts w:ascii="Times New Roman" w:eastAsia="Times New Roman" w:hAnsi="Times New Roman" w:cs="Times New Roman"/>
          <w:sz w:val="24"/>
          <w:szCs w:val="24"/>
        </w:rPr>
      </w:pPr>
      <w:r w:rsidRPr="2E1AB08F">
        <w:rPr>
          <w:rFonts w:ascii="Times New Roman" w:eastAsia="Times New Roman" w:hAnsi="Times New Roman" w:cs="Times New Roman"/>
          <w:sz w:val="24"/>
          <w:szCs w:val="24"/>
        </w:rPr>
        <w:t>Integrasi dan Implementasi</w:t>
      </w:r>
    </w:p>
    <w:p w14:paraId="394A9018" w14:textId="0159DE47" w:rsidR="004F4FD1" w:rsidRDefault="2E1AB08F" w:rsidP="009F72A1">
      <w:pPr>
        <w:pStyle w:val="ListParagraph"/>
        <w:numPr>
          <w:ilvl w:val="0"/>
          <w:numId w:val="4"/>
        </w:numPr>
        <w:spacing w:line="360" w:lineRule="auto"/>
        <w:ind w:left="709"/>
        <w:jc w:val="both"/>
        <w:rPr>
          <w:rFonts w:ascii="Times New Roman" w:eastAsia="Times New Roman" w:hAnsi="Times New Roman" w:cs="Times New Roman"/>
          <w:sz w:val="24"/>
          <w:szCs w:val="24"/>
        </w:rPr>
      </w:pPr>
      <w:r w:rsidRPr="2E1AB08F">
        <w:rPr>
          <w:rFonts w:ascii="Times New Roman" w:eastAsia="Times New Roman" w:hAnsi="Times New Roman" w:cs="Times New Roman"/>
          <w:sz w:val="24"/>
          <w:szCs w:val="24"/>
        </w:rPr>
        <w:t>Penggabungan Komponen: Sistem kontrol ini mengintegrasikan berbagai komponen dengan baik, yaitu ESP32, sensor PZEM-004T, relay, dan aplikasi Smart Control System. Integrasi komponen ini telah dilakukan dengan mempertimbangkan kompatibilitas dan interoperabilitas, memastikan kinerja yang optimal.</w:t>
      </w:r>
    </w:p>
    <w:p w14:paraId="655656BD" w14:textId="4F68826B" w:rsidR="00864579" w:rsidRPr="005B3A2E" w:rsidRDefault="2E1AB08F" w:rsidP="009F72A1">
      <w:pPr>
        <w:pStyle w:val="ListParagraph"/>
        <w:numPr>
          <w:ilvl w:val="0"/>
          <w:numId w:val="4"/>
        </w:numPr>
        <w:spacing w:line="360" w:lineRule="auto"/>
        <w:ind w:left="709"/>
        <w:jc w:val="both"/>
        <w:rPr>
          <w:rFonts w:ascii="Times New Roman" w:eastAsia="Times New Roman" w:hAnsi="Times New Roman" w:cs="Times New Roman"/>
          <w:sz w:val="24"/>
          <w:szCs w:val="24"/>
        </w:rPr>
      </w:pPr>
      <w:r w:rsidRPr="2E1AB08F">
        <w:rPr>
          <w:rFonts w:ascii="Times New Roman" w:eastAsia="Times New Roman" w:hAnsi="Times New Roman" w:cs="Times New Roman"/>
          <w:sz w:val="24"/>
          <w:szCs w:val="24"/>
        </w:rPr>
        <w:t>Pengembangan Aplikasi: Aplikasi mobile yang dikembangkan menggunakan MIT App Inventor menyediakan antarmuka yang user-friendly untuk monitoring dan kontrol. Integrasi aplikasi dengan ESP32 dan modul PZEM-004T sudah teruji, memungkinkan pengguna untuk memantau dan mengontrol konsumsi energi secara real-time.</w:t>
      </w:r>
    </w:p>
    <w:p w14:paraId="7B0249F1" w14:textId="013310F4" w:rsidR="004F4FD1" w:rsidRDefault="2E1AB08F" w:rsidP="009F72A1">
      <w:pPr>
        <w:pStyle w:val="ListParagraph"/>
        <w:numPr>
          <w:ilvl w:val="0"/>
          <w:numId w:val="7"/>
        </w:numPr>
        <w:spacing w:line="360" w:lineRule="auto"/>
        <w:ind w:left="426"/>
        <w:jc w:val="both"/>
        <w:rPr>
          <w:rFonts w:ascii="Times New Roman" w:eastAsia="Times New Roman" w:hAnsi="Times New Roman" w:cs="Times New Roman"/>
          <w:sz w:val="24"/>
          <w:szCs w:val="24"/>
        </w:rPr>
      </w:pPr>
      <w:r w:rsidRPr="2E1AB08F">
        <w:rPr>
          <w:rFonts w:ascii="Times New Roman" w:eastAsia="Times New Roman" w:hAnsi="Times New Roman" w:cs="Times New Roman"/>
          <w:sz w:val="24"/>
          <w:szCs w:val="24"/>
        </w:rPr>
        <w:t>Uji Coba dan Validasi</w:t>
      </w:r>
    </w:p>
    <w:p w14:paraId="663299D0" w14:textId="5F810ADA" w:rsidR="004F4FD1" w:rsidRDefault="2E1AB08F" w:rsidP="009F72A1">
      <w:pPr>
        <w:pStyle w:val="ListParagraph"/>
        <w:numPr>
          <w:ilvl w:val="0"/>
          <w:numId w:val="3"/>
        </w:numPr>
        <w:spacing w:line="360" w:lineRule="auto"/>
        <w:ind w:left="709"/>
        <w:jc w:val="both"/>
        <w:rPr>
          <w:rFonts w:ascii="Times New Roman" w:eastAsia="Times New Roman" w:hAnsi="Times New Roman" w:cs="Times New Roman"/>
          <w:sz w:val="24"/>
          <w:szCs w:val="24"/>
        </w:rPr>
      </w:pPr>
      <w:r w:rsidRPr="2E1AB08F">
        <w:rPr>
          <w:rFonts w:ascii="Times New Roman" w:eastAsia="Times New Roman" w:hAnsi="Times New Roman" w:cs="Times New Roman"/>
          <w:sz w:val="24"/>
          <w:szCs w:val="24"/>
        </w:rPr>
        <w:t>Pengujian Prototipe: Prototipe sistem ini telah melalui berbagai tahap pengujian untuk memastikan fungsionalitas yang baik dan akurasi data. Hasil uji coba menunjukkan bahwa sistem berfungsi sesuai dengan tujuan desain, yakni memantau dan mengontrol konsumsi energi secara efektif.</w:t>
      </w:r>
    </w:p>
    <w:p w14:paraId="37315BF3" w14:textId="790A52C8" w:rsidR="004F4FD1" w:rsidRDefault="2E1AB08F" w:rsidP="009F72A1">
      <w:pPr>
        <w:pStyle w:val="ListParagraph"/>
        <w:numPr>
          <w:ilvl w:val="0"/>
          <w:numId w:val="3"/>
        </w:numPr>
        <w:spacing w:line="360" w:lineRule="auto"/>
        <w:ind w:left="709"/>
        <w:jc w:val="both"/>
        <w:rPr>
          <w:rFonts w:ascii="Times New Roman" w:eastAsia="Times New Roman" w:hAnsi="Times New Roman" w:cs="Times New Roman"/>
          <w:sz w:val="24"/>
          <w:szCs w:val="24"/>
        </w:rPr>
      </w:pPr>
      <w:r w:rsidRPr="2E1AB08F">
        <w:rPr>
          <w:rFonts w:ascii="Times New Roman" w:eastAsia="Times New Roman" w:hAnsi="Times New Roman" w:cs="Times New Roman"/>
          <w:sz w:val="24"/>
          <w:szCs w:val="24"/>
        </w:rPr>
        <w:t>Keandalan: Komponen yang digunakan dalam sistem ini telah terbukti andal dalam aplikasi serupa, dan hasil pengujian menunjukkan bahwa sistem beroperasi secara konsisten dan akurat dalam berbagai kondisi penggunaan.</w:t>
      </w:r>
    </w:p>
    <w:p w14:paraId="5C71008D" w14:textId="1F5B3297" w:rsidR="004F4FD1" w:rsidRDefault="2E1AB08F" w:rsidP="009F72A1">
      <w:pPr>
        <w:pStyle w:val="ListParagraph"/>
        <w:numPr>
          <w:ilvl w:val="0"/>
          <w:numId w:val="7"/>
        </w:numPr>
        <w:spacing w:line="360" w:lineRule="auto"/>
        <w:ind w:left="426"/>
        <w:jc w:val="both"/>
        <w:rPr>
          <w:rFonts w:ascii="Times New Roman" w:eastAsia="Times New Roman" w:hAnsi="Times New Roman" w:cs="Times New Roman"/>
          <w:sz w:val="24"/>
          <w:szCs w:val="24"/>
        </w:rPr>
      </w:pPr>
      <w:r w:rsidRPr="2E1AB08F">
        <w:rPr>
          <w:rFonts w:ascii="Times New Roman" w:eastAsia="Times New Roman" w:hAnsi="Times New Roman" w:cs="Times New Roman"/>
          <w:sz w:val="24"/>
          <w:szCs w:val="24"/>
        </w:rPr>
        <w:t>Kesiapan untuk Implementasi Skala Luas</w:t>
      </w:r>
    </w:p>
    <w:p w14:paraId="429DD853" w14:textId="7763F785" w:rsidR="004F4FD1" w:rsidRDefault="2E1AB08F" w:rsidP="009F72A1">
      <w:pPr>
        <w:pStyle w:val="ListParagraph"/>
        <w:numPr>
          <w:ilvl w:val="0"/>
          <w:numId w:val="2"/>
        </w:numPr>
        <w:spacing w:line="360" w:lineRule="auto"/>
        <w:ind w:left="709"/>
        <w:jc w:val="both"/>
        <w:rPr>
          <w:rFonts w:ascii="Times New Roman" w:eastAsia="Times New Roman" w:hAnsi="Times New Roman" w:cs="Times New Roman"/>
          <w:sz w:val="24"/>
          <w:szCs w:val="24"/>
        </w:rPr>
      </w:pPr>
      <w:r w:rsidRPr="2E1AB08F">
        <w:rPr>
          <w:rFonts w:ascii="Times New Roman" w:eastAsia="Times New Roman" w:hAnsi="Times New Roman" w:cs="Times New Roman"/>
          <w:sz w:val="24"/>
          <w:szCs w:val="24"/>
        </w:rPr>
        <w:t xml:space="preserve">Fleksibilitas dan Skalabilitas: Sistem ini dirancang untuk mudah diadaptasi dan diperluas. Dengan dukungan teknologi yang matang dan platform pengembangan yang mudah digunakan, inovasi ini siap untuk diterapkan </w:t>
      </w:r>
      <w:r w:rsidRPr="2E1AB08F">
        <w:rPr>
          <w:rFonts w:ascii="Times New Roman" w:eastAsia="Times New Roman" w:hAnsi="Times New Roman" w:cs="Times New Roman"/>
          <w:sz w:val="24"/>
          <w:szCs w:val="24"/>
        </w:rPr>
        <w:lastRenderedPageBreak/>
        <w:t>dalam skala yang lebih luas, baik di tingkat rumah tangga maupun komunitas.</w:t>
      </w:r>
    </w:p>
    <w:p w14:paraId="176E6070" w14:textId="2FCE03C8" w:rsidR="004F4FD1" w:rsidRPr="008546F6" w:rsidRDefault="2E1AB08F" w:rsidP="009F72A1">
      <w:pPr>
        <w:pStyle w:val="ListParagraph"/>
        <w:numPr>
          <w:ilvl w:val="0"/>
          <w:numId w:val="2"/>
        </w:numPr>
        <w:spacing w:line="360" w:lineRule="auto"/>
        <w:ind w:left="709"/>
        <w:jc w:val="both"/>
        <w:rPr>
          <w:rFonts w:ascii="Times New Roman" w:eastAsia="Times New Roman" w:hAnsi="Times New Roman" w:cs="Times New Roman"/>
          <w:sz w:val="24"/>
          <w:szCs w:val="24"/>
        </w:rPr>
      </w:pPr>
      <w:r w:rsidRPr="2E1AB08F">
        <w:rPr>
          <w:rFonts w:ascii="Times New Roman" w:eastAsia="Times New Roman" w:hAnsi="Times New Roman" w:cs="Times New Roman"/>
          <w:sz w:val="24"/>
          <w:szCs w:val="24"/>
        </w:rPr>
        <w:t>Kesiapan Pasar: Komponen yang digunakan adalah produk yang umum dan tersedia di pasar, serta teknologi yang digunakan sudah dikenal dan diterima baik oleh pengguna. Ini memudahkan proses produksi, distribusi, dan adopsi teknologi di pasar.</w:t>
      </w:r>
    </w:p>
    <w:p w14:paraId="0EA6D6C8" w14:textId="3BC2ECAA" w:rsidR="004F4FD1" w:rsidRDefault="2E1AB08F" w:rsidP="009F72A1">
      <w:pPr>
        <w:spacing w:line="360" w:lineRule="auto"/>
        <w:ind w:firstLine="360"/>
        <w:jc w:val="both"/>
        <w:rPr>
          <w:rFonts w:ascii="Times New Roman" w:eastAsia="Times New Roman" w:hAnsi="Times New Roman" w:cs="Times New Roman"/>
          <w:sz w:val="24"/>
          <w:szCs w:val="24"/>
        </w:rPr>
      </w:pPr>
      <w:r w:rsidRPr="2E1AB08F">
        <w:rPr>
          <w:rFonts w:ascii="Times New Roman" w:eastAsia="Times New Roman" w:hAnsi="Times New Roman" w:cs="Times New Roman"/>
          <w:sz w:val="24"/>
          <w:szCs w:val="24"/>
        </w:rPr>
        <w:t xml:space="preserve">Secara keseluruhan, inovasi sistem kontrol pintar berbasis ESP32 dan aplikasi </w:t>
      </w:r>
      <w:r w:rsidRPr="2E1AB08F">
        <w:rPr>
          <w:rFonts w:ascii="Times New Roman" w:eastAsia="Times New Roman" w:hAnsi="Times New Roman" w:cs="Times New Roman"/>
          <w:i/>
          <w:iCs/>
          <w:sz w:val="24"/>
          <w:szCs w:val="24"/>
        </w:rPr>
        <w:t>Smart Control System</w:t>
      </w:r>
      <w:r w:rsidRPr="2E1AB08F">
        <w:rPr>
          <w:rFonts w:ascii="Times New Roman" w:eastAsia="Times New Roman" w:hAnsi="Times New Roman" w:cs="Times New Roman"/>
          <w:sz w:val="24"/>
          <w:szCs w:val="24"/>
        </w:rPr>
        <w:t xml:space="preserve"> ini menunjukkan kesiapan teknologi yang sangat tinggi, siap untuk diimplementasikan dan memberikan manfaat nyata dalam efisiensi energi rumah tangga.</w:t>
      </w:r>
    </w:p>
    <w:p w14:paraId="000000B1" w14:textId="2A7A8985" w:rsidR="004F4FD1" w:rsidRDefault="2E1AB08F" w:rsidP="009F72A1">
      <w:pPr>
        <w:spacing w:line="360" w:lineRule="auto"/>
        <w:jc w:val="both"/>
        <w:rPr>
          <w:rFonts w:ascii="Times New Roman" w:eastAsia="Times New Roman" w:hAnsi="Times New Roman" w:cs="Times New Roman"/>
          <w:sz w:val="24"/>
          <w:szCs w:val="24"/>
        </w:rPr>
      </w:pPr>
      <w:r w:rsidRPr="2E1AB08F">
        <w:rPr>
          <w:rFonts w:ascii="Times New Roman" w:eastAsia="Times New Roman" w:hAnsi="Times New Roman" w:cs="Times New Roman"/>
          <w:sz w:val="24"/>
          <w:szCs w:val="24"/>
        </w:rPr>
        <w:t xml:space="preserve"> </w:t>
      </w:r>
    </w:p>
    <w:p w14:paraId="000000B2" w14:textId="77777777" w:rsidR="004F4FD1" w:rsidRPr="008546F6" w:rsidRDefault="2E1AB08F" w:rsidP="009F72A1">
      <w:pPr>
        <w:spacing w:line="360" w:lineRule="auto"/>
        <w:jc w:val="both"/>
        <w:rPr>
          <w:rFonts w:ascii="Times New Roman" w:eastAsia="Times New Roman" w:hAnsi="Times New Roman" w:cs="Times New Roman"/>
          <w:b/>
          <w:bCs/>
          <w:sz w:val="24"/>
          <w:szCs w:val="24"/>
        </w:rPr>
      </w:pPr>
      <w:r w:rsidRPr="008546F6">
        <w:rPr>
          <w:rFonts w:ascii="Times New Roman" w:eastAsia="Times New Roman" w:hAnsi="Times New Roman" w:cs="Times New Roman"/>
          <w:b/>
          <w:bCs/>
          <w:sz w:val="24"/>
          <w:szCs w:val="24"/>
        </w:rPr>
        <w:t>BAB III RANCANGAN ALAT DAN SISTEMATIKA KERJA ALAT</w:t>
      </w:r>
    </w:p>
    <w:p w14:paraId="000000B3" w14:textId="77777777" w:rsidR="004F4FD1" w:rsidRPr="008546F6" w:rsidRDefault="2E1AB08F" w:rsidP="009F72A1">
      <w:pPr>
        <w:spacing w:line="360" w:lineRule="auto"/>
        <w:jc w:val="both"/>
        <w:rPr>
          <w:rFonts w:ascii="Times New Roman" w:eastAsia="Times New Roman" w:hAnsi="Times New Roman" w:cs="Times New Roman"/>
          <w:b/>
          <w:bCs/>
          <w:sz w:val="24"/>
          <w:szCs w:val="24"/>
        </w:rPr>
      </w:pPr>
      <w:r w:rsidRPr="008546F6">
        <w:rPr>
          <w:rFonts w:ascii="Times New Roman" w:eastAsia="Times New Roman" w:hAnsi="Times New Roman" w:cs="Times New Roman"/>
          <w:b/>
          <w:bCs/>
          <w:sz w:val="24"/>
          <w:szCs w:val="24"/>
        </w:rPr>
        <w:t>A. Rincian Kegiatan</w:t>
      </w:r>
    </w:p>
    <w:p w14:paraId="0186F3BB" w14:textId="77777777" w:rsidR="002C686D" w:rsidRDefault="002370EB" w:rsidP="009F72A1">
      <w:pPr>
        <w:keepNext/>
        <w:spacing w:line="360" w:lineRule="auto"/>
        <w:jc w:val="both"/>
      </w:pPr>
      <w:r>
        <w:rPr>
          <w:noProof/>
        </w:rPr>
        <w:drawing>
          <wp:inline distT="0" distB="0" distL="0" distR="0" wp14:anchorId="73131C6B" wp14:editId="2BC93E4C">
            <wp:extent cx="4781550" cy="1893951"/>
            <wp:effectExtent l="0" t="0" r="0" b="0"/>
            <wp:docPr id="18365695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88994" cy="1896900"/>
                    </a:xfrm>
                    <a:prstGeom prst="rect">
                      <a:avLst/>
                    </a:prstGeom>
                    <a:noFill/>
                    <a:ln>
                      <a:noFill/>
                    </a:ln>
                  </pic:spPr>
                </pic:pic>
              </a:graphicData>
            </a:graphic>
          </wp:inline>
        </w:drawing>
      </w:r>
    </w:p>
    <w:p w14:paraId="000000B4" w14:textId="3E6215FE" w:rsidR="004F4FD1" w:rsidRPr="00F666DA" w:rsidRDefault="002C686D" w:rsidP="009F72A1">
      <w:pPr>
        <w:pStyle w:val="Caption"/>
        <w:spacing w:line="360" w:lineRule="auto"/>
        <w:ind w:left="720" w:hanging="720"/>
        <w:jc w:val="center"/>
        <w:rPr>
          <w:rFonts w:ascii="Times New Roman" w:eastAsia="Times New Roman" w:hAnsi="Times New Roman" w:cs="Times New Roman"/>
          <w:i w:val="0"/>
          <w:iCs w:val="0"/>
          <w:color w:val="auto"/>
          <w:sz w:val="22"/>
          <w:szCs w:val="22"/>
        </w:rPr>
      </w:pPr>
      <w:r w:rsidRPr="00F666DA">
        <w:rPr>
          <w:rFonts w:ascii="Times New Roman" w:hAnsi="Times New Roman" w:cs="Times New Roman"/>
          <w:i w:val="0"/>
          <w:iCs w:val="0"/>
          <w:color w:val="auto"/>
          <w:sz w:val="22"/>
          <w:szCs w:val="22"/>
        </w:rPr>
        <w:t xml:space="preserve">Gambar </w:t>
      </w:r>
      <w:r w:rsidR="003C5EB5" w:rsidRPr="00F666DA">
        <w:rPr>
          <w:rFonts w:ascii="Times New Roman" w:hAnsi="Times New Roman" w:cs="Times New Roman"/>
          <w:i w:val="0"/>
          <w:iCs w:val="0"/>
          <w:color w:val="auto"/>
          <w:sz w:val="22"/>
          <w:szCs w:val="22"/>
        </w:rPr>
        <w:t>3.1</w:t>
      </w:r>
      <w:r w:rsidR="000A3599" w:rsidRPr="00F666DA">
        <w:rPr>
          <w:rFonts w:ascii="Times New Roman" w:hAnsi="Times New Roman" w:cs="Times New Roman"/>
          <w:i w:val="0"/>
          <w:iCs w:val="0"/>
          <w:color w:val="auto"/>
          <w:sz w:val="22"/>
          <w:szCs w:val="22"/>
        </w:rPr>
        <w:t xml:space="preserve"> Alur Rincian Kegiatan Alat</w:t>
      </w:r>
    </w:p>
    <w:p w14:paraId="4007385E" w14:textId="77777777" w:rsidR="002C686D" w:rsidRDefault="002C686D" w:rsidP="009F72A1">
      <w:pPr>
        <w:spacing w:line="360" w:lineRule="auto"/>
        <w:jc w:val="both"/>
        <w:rPr>
          <w:rFonts w:ascii="Times New Roman" w:eastAsia="Times New Roman" w:hAnsi="Times New Roman" w:cs="Times New Roman"/>
          <w:sz w:val="24"/>
          <w:szCs w:val="24"/>
        </w:rPr>
      </w:pPr>
    </w:p>
    <w:p w14:paraId="000000B5" w14:textId="77777777" w:rsidR="004F4FD1" w:rsidRPr="008546F6" w:rsidRDefault="2E1AB08F" w:rsidP="009F72A1">
      <w:pPr>
        <w:spacing w:line="360" w:lineRule="auto"/>
        <w:jc w:val="both"/>
        <w:rPr>
          <w:rFonts w:ascii="Times New Roman" w:eastAsia="Times New Roman" w:hAnsi="Times New Roman" w:cs="Times New Roman"/>
          <w:b/>
          <w:bCs/>
          <w:sz w:val="24"/>
          <w:szCs w:val="24"/>
        </w:rPr>
      </w:pPr>
      <w:r w:rsidRPr="008546F6">
        <w:rPr>
          <w:rFonts w:ascii="Times New Roman" w:eastAsia="Times New Roman" w:hAnsi="Times New Roman" w:cs="Times New Roman"/>
          <w:b/>
          <w:bCs/>
          <w:sz w:val="24"/>
          <w:szCs w:val="24"/>
        </w:rPr>
        <w:t>B. Prosedur Perancangan Alat Inovasi Teknologi</w:t>
      </w:r>
    </w:p>
    <w:p w14:paraId="1D1ECCC9" w14:textId="3859DDC5" w:rsidR="2E1AB08F" w:rsidRDefault="2E1AB08F" w:rsidP="009F72A1">
      <w:pPr>
        <w:pStyle w:val="ListParagraph"/>
        <w:numPr>
          <w:ilvl w:val="0"/>
          <w:numId w:val="10"/>
        </w:numPr>
        <w:spacing w:line="360" w:lineRule="auto"/>
        <w:jc w:val="both"/>
        <w:rPr>
          <w:rFonts w:ascii="Times New Roman" w:eastAsia="Times New Roman" w:hAnsi="Times New Roman" w:cs="Times New Roman"/>
          <w:sz w:val="24"/>
          <w:szCs w:val="24"/>
        </w:rPr>
      </w:pPr>
      <w:r w:rsidRPr="2E1AB08F">
        <w:rPr>
          <w:rFonts w:ascii="Times New Roman" w:eastAsia="Times New Roman" w:hAnsi="Times New Roman" w:cs="Times New Roman"/>
          <w:sz w:val="24"/>
          <w:szCs w:val="24"/>
        </w:rPr>
        <w:t>Merakit rangkaian kontrol berupa sensor, modul relay, dan mikrokontrolernya.</w:t>
      </w:r>
    </w:p>
    <w:p w14:paraId="781F74AD" w14:textId="47CC3D96" w:rsidR="2E1AB08F" w:rsidRDefault="2E1AB08F" w:rsidP="009F72A1">
      <w:pPr>
        <w:pStyle w:val="ListParagraph"/>
        <w:numPr>
          <w:ilvl w:val="0"/>
          <w:numId w:val="10"/>
        </w:numPr>
        <w:spacing w:line="360" w:lineRule="auto"/>
        <w:jc w:val="both"/>
        <w:rPr>
          <w:rFonts w:ascii="Times New Roman" w:eastAsia="Times New Roman" w:hAnsi="Times New Roman" w:cs="Times New Roman"/>
          <w:sz w:val="24"/>
          <w:szCs w:val="24"/>
        </w:rPr>
      </w:pPr>
      <w:r w:rsidRPr="2E1AB08F">
        <w:rPr>
          <w:rFonts w:ascii="Times New Roman" w:eastAsia="Times New Roman" w:hAnsi="Times New Roman" w:cs="Times New Roman"/>
          <w:sz w:val="24"/>
          <w:szCs w:val="24"/>
        </w:rPr>
        <w:t>Menyambungkan rangkaian kontrol dengan rangkaian daya(</w:t>
      </w:r>
      <w:r w:rsidRPr="2E1AB08F">
        <w:rPr>
          <w:rFonts w:ascii="Times New Roman" w:eastAsia="Times New Roman" w:hAnsi="Times New Roman" w:cs="Times New Roman"/>
          <w:i/>
          <w:iCs/>
          <w:sz w:val="24"/>
          <w:szCs w:val="24"/>
        </w:rPr>
        <w:t>power suplay</w:t>
      </w:r>
      <w:r w:rsidRPr="2E1AB08F">
        <w:rPr>
          <w:rFonts w:ascii="Times New Roman" w:eastAsia="Times New Roman" w:hAnsi="Times New Roman" w:cs="Times New Roman"/>
          <w:sz w:val="24"/>
          <w:szCs w:val="24"/>
        </w:rPr>
        <w:t xml:space="preserve"> 5volt).</w:t>
      </w:r>
    </w:p>
    <w:p w14:paraId="533335C8" w14:textId="3E019070" w:rsidR="2E1AB08F" w:rsidRDefault="2E1AB08F" w:rsidP="009F72A1">
      <w:pPr>
        <w:pStyle w:val="ListParagraph"/>
        <w:numPr>
          <w:ilvl w:val="0"/>
          <w:numId w:val="10"/>
        </w:numPr>
        <w:spacing w:line="360" w:lineRule="auto"/>
        <w:jc w:val="both"/>
        <w:rPr>
          <w:rFonts w:ascii="Times New Roman" w:eastAsia="Times New Roman" w:hAnsi="Times New Roman" w:cs="Times New Roman"/>
          <w:sz w:val="24"/>
          <w:szCs w:val="24"/>
        </w:rPr>
      </w:pPr>
      <w:r w:rsidRPr="2E1AB08F">
        <w:rPr>
          <w:rFonts w:ascii="Times New Roman" w:eastAsia="Times New Roman" w:hAnsi="Times New Roman" w:cs="Times New Roman"/>
          <w:sz w:val="24"/>
          <w:szCs w:val="24"/>
        </w:rPr>
        <w:t>Merakit rangkaian kontrol dan daya pada panel box.</w:t>
      </w:r>
    </w:p>
    <w:p w14:paraId="6868CAE1" w14:textId="78A6FD4E" w:rsidR="2E1AB08F" w:rsidRDefault="2E1AB08F" w:rsidP="009F72A1">
      <w:pPr>
        <w:pStyle w:val="ListParagraph"/>
        <w:numPr>
          <w:ilvl w:val="0"/>
          <w:numId w:val="10"/>
        </w:numPr>
        <w:spacing w:line="360" w:lineRule="auto"/>
        <w:jc w:val="both"/>
        <w:rPr>
          <w:rFonts w:ascii="Times New Roman" w:eastAsia="Times New Roman" w:hAnsi="Times New Roman" w:cs="Times New Roman"/>
          <w:sz w:val="24"/>
          <w:szCs w:val="24"/>
        </w:rPr>
      </w:pPr>
      <w:r w:rsidRPr="2E1AB08F">
        <w:rPr>
          <w:rFonts w:ascii="Times New Roman" w:eastAsia="Times New Roman" w:hAnsi="Times New Roman" w:cs="Times New Roman"/>
          <w:sz w:val="24"/>
          <w:szCs w:val="24"/>
        </w:rPr>
        <w:t>Membuat coding pada software arduino IDE yang akan dimasukkan pada ESP32.</w:t>
      </w:r>
    </w:p>
    <w:p w14:paraId="09C59311" w14:textId="4C8CF2CE" w:rsidR="2E1AB08F" w:rsidRDefault="2E1AB08F" w:rsidP="009F72A1">
      <w:pPr>
        <w:pStyle w:val="ListParagraph"/>
        <w:numPr>
          <w:ilvl w:val="0"/>
          <w:numId w:val="10"/>
        </w:numPr>
        <w:spacing w:line="360" w:lineRule="auto"/>
        <w:jc w:val="both"/>
        <w:rPr>
          <w:rFonts w:ascii="Times New Roman" w:eastAsia="Times New Roman" w:hAnsi="Times New Roman" w:cs="Times New Roman"/>
          <w:sz w:val="24"/>
          <w:szCs w:val="24"/>
        </w:rPr>
      </w:pPr>
      <w:r w:rsidRPr="2E1AB08F">
        <w:rPr>
          <w:rFonts w:ascii="Times New Roman" w:eastAsia="Times New Roman" w:hAnsi="Times New Roman" w:cs="Times New Roman"/>
          <w:sz w:val="24"/>
          <w:szCs w:val="24"/>
        </w:rPr>
        <w:lastRenderedPageBreak/>
        <w:t>Membuat desain aplikasi dan logika pada setiap fungsi serta menambahkan fungsi firebase pada tombol dan display aplikasi.</w:t>
      </w:r>
    </w:p>
    <w:p w14:paraId="1B0A9D0C" w14:textId="2D341718" w:rsidR="2E1AB08F" w:rsidRDefault="2E1AB08F" w:rsidP="009F72A1">
      <w:pPr>
        <w:pStyle w:val="ListParagraph"/>
        <w:numPr>
          <w:ilvl w:val="0"/>
          <w:numId w:val="10"/>
        </w:numPr>
        <w:spacing w:line="360" w:lineRule="auto"/>
        <w:jc w:val="both"/>
        <w:rPr>
          <w:rFonts w:ascii="Times New Roman" w:eastAsia="Times New Roman" w:hAnsi="Times New Roman" w:cs="Times New Roman"/>
          <w:sz w:val="24"/>
          <w:szCs w:val="24"/>
        </w:rPr>
      </w:pPr>
      <w:r w:rsidRPr="2E1AB08F">
        <w:rPr>
          <w:rFonts w:ascii="Times New Roman" w:eastAsia="Times New Roman" w:hAnsi="Times New Roman" w:cs="Times New Roman"/>
          <w:sz w:val="24"/>
          <w:szCs w:val="24"/>
        </w:rPr>
        <w:t>Melakukan commisionning pada setiap jalur yang terpasang.</w:t>
      </w:r>
    </w:p>
    <w:p w14:paraId="6A97EAB7" w14:textId="5D8BA00D" w:rsidR="2E1AB08F" w:rsidRDefault="2E1AB08F" w:rsidP="009F72A1">
      <w:pPr>
        <w:pStyle w:val="ListParagraph"/>
        <w:numPr>
          <w:ilvl w:val="0"/>
          <w:numId w:val="10"/>
        </w:numPr>
        <w:spacing w:line="360" w:lineRule="auto"/>
        <w:jc w:val="both"/>
        <w:rPr>
          <w:rFonts w:ascii="Times New Roman" w:eastAsia="Times New Roman" w:hAnsi="Times New Roman" w:cs="Times New Roman"/>
          <w:sz w:val="24"/>
          <w:szCs w:val="24"/>
        </w:rPr>
      </w:pPr>
      <w:r w:rsidRPr="2E1AB08F">
        <w:rPr>
          <w:rFonts w:ascii="Times New Roman" w:eastAsia="Times New Roman" w:hAnsi="Times New Roman" w:cs="Times New Roman"/>
          <w:sz w:val="24"/>
          <w:szCs w:val="24"/>
        </w:rPr>
        <w:t>Melakukan uji coba dengan memberi beban pada modul relay serta meletakkan sensor PZEM004t pada beban yang terpasang.</w:t>
      </w:r>
    </w:p>
    <w:p w14:paraId="7635EC15" w14:textId="074C6A6F" w:rsidR="2E1AB08F" w:rsidRDefault="2E1AB08F" w:rsidP="009F72A1">
      <w:pPr>
        <w:pStyle w:val="ListParagraph"/>
        <w:numPr>
          <w:ilvl w:val="0"/>
          <w:numId w:val="10"/>
        </w:numPr>
        <w:spacing w:line="360" w:lineRule="auto"/>
        <w:jc w:val="both"/>
        <w:rPr>
          <w:rFonts w:ascii="Times New Roman" w:eastAsia="Times New Roman" w:hAnsi="Times New Roman" w:cs="Times New Roman"/>
          <w:sz w:val="24"/>
          <w:szCs w:val="24"/>
        </w:rPr>
      </w:pPr>
      <w:r w:rsidRPr="2E1AB08F">
        <w:rPr>
          <w:rFonts w:ascii="Times New Roman" w:eastAsia="Times New Roman" w:hAnsi="Times New Roman" w:cs="Times New Roman"/>
          <w:sz w:val="24"/>
          <w:szCs w:val="24"/>
        </w:rPr>
        <w:t>Melakukan uji coba kontrol melalui aplikasi android.</w:t>
      </w:r>
    </w:p>
    <w:p w14:paraId="3731788B" w14:textId="09E30D82" w:rsidR="2E1AB08F" w:rsidRDefault="2E1AB08F" w:rsidP="009F72A1">
      <w:pPr>
        <w:spacing w:line="360" w:lineRule="auto"/>
        <w:jc w:val="both"/>
        <w:rPr>
          <w:rFonts w:ascii="Times New Roman" w:eastAsia="Times New Roman" w:hAnsi="Times New Roman" w:cs="Times New Roman"/>
          <w:sz w:val="24"/>
          <w:szCs w:val="24"/>
        </w:rPr>
      </w:pPr>
    </w:p>
    <w:p w14:paraId="000000B6" w14:textId="77777777" w:rsidR="004F4FD1" w:rsidRDefault="2E1AB08F" w:rsidP="009F72A1">
      <w:pPr>
        <w:spacing w:line="360" w:lineRule="auto"/>
        <w:jc w:val="both"/>
        <w:rPr>
          <w:rFonts w:ascii="Times New Roman" w:eastAsia="Times New Roman" w:hAnsi="Times New Roman" w:cs="Times New Roman"/>
          <w:b/>
          <w:bCs/>
          <w:sz w:val="24"/>
          <w:szCs w:val="24"/>
        </w:rPr>
      </w:pPr>
      <w:r w:rsidRPr="2E1AB08F">
        <w:rPr>
          <w:rFonts w:ascii="Times New Roman" w:eastAsia="Times New Roman" w:hAnsi="Times New Roman" w:cs="Times New Roman"/>
          <w:b/>
          <w:bCs/>
          <w:sz w:val="24"/>
          <w:szCs w:val="24"/>
        </w:rPr>
        <w:t>C. Spesifikasi Alat Inovasi Teknologi</w:t>
      </w:r>
    </w:p>
    <w:p w14:paraId="44EB03E4" w14:textId="1F4B7C94" w:rsidR="2E1AB08F" w:rsidRDefault="2E1AB08F" w:rsidP="009F72A1">
      <w:pPr>
        <w:spacing w:line="360" w:lineRule="auto"/>
        <w:ind w:firstLine="720"/>
        <w:jc w:val="both"/>
        <w:rPr>
          <w:rFonts w:ascii="Times New Roman" w:eastAsia="Times New Roman" w:hAnsi="Times New Roman" w:cs="Times New Roman"/>
          <w:sz w:val="24"/>
          <w:szCs w:val="24"/>
        </w:rPr>
      </w:pPr>
      <w:r w:rsidRPr="2E1AB08F">
        <w:rPr>
          <w:rFonts w:ascii="Times New Roman" w:eastAsia="Times New Roman" w:hAnsi="Times New Roman" w:cs="Times New Roman"/>
          <w:sz w:val="24"/>
          <w:szCs w:val="24"/>
        </w:rPr>
        <w:t>Berikut adalah deskripsi spesifikasi alat dari inovasi teknologi sistem kontrol pintar berbasis ESP32:</w:t>
      </w:r>
    </w:p>
    <w:p w14:paraId="087368A2" w14:textId="11A6EFEB" w:rsidR="2E1AB08F" w:rsidRDefault="2E1AB08F" w:rsidP="009F72A1">
      <w:pPr>
        <w:spacing w:line="360" w:lineRule="auto"/>
        <w:jc w:val="both"/>
        <w:rPr>
          <w:rFonts w:ascii="Times New Roman" w:eastAsia="Times New Roman" w:hAnsi="Times New Roman" w:cs="Times New Roman"/>
          <w:sz w:val="24"/>
          <w:szCs w:val="24"/>
        </w:rPr>
      </w:pPr>
      <w:r w:rsidRPr="2E1AB08F">
        <w:rPr>
          <w:rFonts w:ascii="Times New Roman" w:eastAsia="Times New Roman" w:hAnsi="Times New Roman" w:cs="Times New Roman"/>
          <w:sz w:val="24"/>
          <w:szCs w:val="24"/>
        </w:rPr>
        <w:t>1. ESP32 Microcontroller</w:t>
      </w:r>
    </w:p>
    <w:p w14:paraId="180C72A9" w14:textId="577417BE" w:rsidR="2E1AB08F" w:rsidRDefault="2E1AB08F" w:rsidP="009F72A1">
      <w:pPr>
        <w:pStyle w:val="ListParagraph"/>
        <w:numPr>
          <w:ilvl w:val="0"/>
          <w:numId w:val="6"/>
        </w:numPr>
        <w:spacing w:line="360" w:lineRule="auto"/>
        <w:ind w:left="630"/>
        <w:jc w:val="both"/>
        <w:rPr>
          <w:rFonts w:ascii="Times New Roman" w:eastAsia="Times New Roman" w:hAnsi="Times New Roman" w:cs="Times New Roman"/>
          <w:sz w:val="24"/>
          <w:szCs w:val="24"/>
        </w:rPr>
      </w:pPr>
      <w:r w:rsidRPr="2E1AB08F">
        <w:rPr>
          <w:rFonts w:ascii="Times New Roman" w:eastAsia="Times New Roman" w:hAnsi="Times New Roman" w:cs="Times New Roman"/>
          <w:sz w:val="24"/>
          <w:szCs w:val="24"/>
        </w:rPr>
        <w:t>Model: ESP32-WROOM-32</w:t>
      </w:r>
    </w:p>
    <w:p w14:paraId="43E61C91" w14:textId="252DD6EF" w:rsidR="2E1AB08F" w:rsidRDefault="2E1AB08F" w:rsidP="009F72A1">
      <w:pPr>
        <w:pStyle w:val="ListParagraph"/>
        <w:numPr>
          <w:ilvl w:val="0"/>
          <w:numId w:val="6"/>
        </w:numPr>
        <w:spacing w:line="360" w:lineRule="auto"/>
        <w:ind w:left="630"/>
        <w:jc w:val="both"/>
        <w:rPr>
          <w:rFonts w:ascii="Times New Roman" w:eastAsia="Times New Roman" w:hAnsi="Times New Roman" w:cs="Times New Roman"/>
          <w:sz w:val="24"/>
          <w:szCs w:val="24"/>
        </w:rPr>
      </w:pPr>
      <w:r w:rsidRPr="2E1AB08F">
        <w:rPr>
          <w:rFonts w:ascii="Times New Roman" w:eastAsia="Times New Roman" w:hAnsi="Times New Roman" w:cs="Times New Roman"/>
          <w:sz w:val="24"/>
          <w:szCs w:val="24"/>
        </w:rPr>
        <w:t>Tipe: Mikrokontroler berbasis SoC (System on Chip)</w:t>
      </w:r>
    </w:p>
    <w:p w14:paraId="7E2DE0CF" w14:textId="54FA00CA" w:rsidR="2E1AB08F" w:rsidRDefault="2E1AB08F" w:rsidP="009F72A1">
      <w:pPr>
        <w:pStyle w:val="ListParagraph"/>
        <w:numPr>
          <w:ilvl w:val="0"/>
          <w:numId w:val="6"/>
        </w:numPr>
        <w:spacing w:line="360" w:lineRule="auto"/>
        <w:ind w:left="630"/>
        <w:jc w:val="both"/>
        <w:rPr>
          <w:rFonts w:ascii="Times New Roman" w:eastAsia="Times New Roman" w:hAnsi="Times New Roman" w:cs="Times New Roman"/>
          <w:sz w:val="24"/>
          <w:szCs w:val="24"/>
        </w:rPr>
      </w:pPr>
      <w:r w:rsidRPr="2E1AB08F">
        <w:rPr>
          <w:rFonts w:ascii="Times New Roman" w:eastAsia="Times New Roman" w:hAnsi="Times New Roman" w:cs="Times New Roman"/>
          <w:sz w:val="24"/>
          <w:szCs w:val="24"/>
        </w:rPr>
        <w:t>Konektivitas: Wi-Fi 802.11 b/g/n, Bluetooth 4.2 (Classic dan BLE)</w:t>
      </w:r>
    </w:p>
    <w:p w14:paraId="6D63D00C" w14:textId="47B585EC" w:rsidR="2E1AB08F" w:rsidRDefault="2E1AB08F" w:rsidP="009F72A1">
      <w:pPr>
        <w:pStyle w:val="ListParagraph"/>
        <w:numPr>
          <w:ilvl w:val="0"/>
          <w:numId w:val="6"/>
        </w:numPr>
        <w:spacing w:line="360" w:lineRule="auto"/>
        <w:ind w:left="630"/>
        <w:jc w:val="both"/>
        <w:rPr>
          <w:rFonts w:ascii="Times New Roman" w:eastAsia="Times New Roman" w:hAnsi="Times New Roman" w:cs="Times New Roman"/>
          <w:sz w:val="24"/>
          <w:szCs w:val="24"/>
        </w:rPr>
      </w:pPr>
      <w:r w:rsidRPr="2E1AB08F">
        <w:rPr>
          <w:rFonts w:ascii="Times New Roman" w:eastAsia="Times New Roman" w:hAnsi="Times New Roman" w:cs="Times New Roman"/>
          <w:sz w:val="24"/>
          <w:szCs w:val="24"/>
        </w:rPr>
        <w:t>Prosesor: Dual-core Xtensa® 32-bit LX6</w:t>
      </w:r>
    </w:p>
    <w:p w14:paraId="1B9C07E6" w14:textId="36D350F8" w:rsidR="2E1AB08F" w:rsidRDefault="2E1AB08F" w:rsidP="009F72A1">
      <w:pPr>
        <w:pStyle w:val="ListParagraph"/>
        <w:numPr>
          <w:ilvl w:val="0"/>
          <w:numId w:val="6"/>
        </w:numPr>
        <w:spacing w:line="360" w:lineRule="auto"/>
        <w:ind w:left="630"/>
        <w:jc w:val="both"/>
        <w:rPr>
          <w:rFonts w:ascii="Times New Roman" w:eastAsia="Times New Roman" w:hAnsi="Times New Roman" w:cs="Times New Roman"/>
          <w:sz w:val="24"/>
          <w:szCs w:val="24"/>
        </w:rPr>
      </w:pPr>
      <w:r w:rsidRPr="2E1AB08F">
        <w:rPr>
          <w:rFonts w:ascii="Times New Roman" w:eastAsia="Times New Roman" w:hAnsi="Times New Roman" w:cs="Times New Roman"/>
          <w:sz w:val="24"/>
          <w:szCs w:val="24"/>
        </w:rPr>
        <w:t>Kecepatan: Hingga 240 MHz</w:t>
      </w:r>
    </w:p>
    <w:p w14:paraId="3E06CE6B" w14:textId="4F30CF95" w:rsidR="2E1AB08F" w:rsidRDefault="2E1AB08F" w:rsidP="009F72A1">
      <w:pPr>
        <w:pStyle w:val="ListParagraph"/>
        <w:numPr>
          <w:ilvl w:val="0"/>
          <w:numId w:val="6"/>
        </w:numPr>
        <w:spacing w:line="360" w:lineRule="auto"/>
        <w:ind w:left="630"/>
        <w:jc w:val="both"/>
        <w:rPr>
          <w:rFonts w:ascii="Times New Roman" w:eastAsia="Times New Roman" w:hAnsi="Times New Roman" w:cs="Times New Roman"/>
          <w:sz w:val="24"/>
          <w:szCs w:val="24"/>
        </w:rPr>
      </w:pPr>
      <w:r w:rsidRPr="2E1AB08F">
        <w:rPr>
          <w:rFonts w:ascii="Times New Roman" w:eastAsia="Times New Roman" w:hAnsi="Times New Roman" w:cs="Times New Roman"/>
          <w:sz w:val="24"/>
          <w:szCs w:val="24"/>
        </w:rPr>
        <w:t>RAM: 520 KB SRAM</w:t>
      </w:r>
    </w:p>
    <w:p w14:paraId="1376FAF7" w14:textId="331479A0" w:rsidR="2E1AB08F" w:rsidRDefault="2E1AB08F" w:rsidP="009F72A1">
      <w:pPr>
        <w:pStyle w:val="ListParagraph"/>
        <w:numPr>
          <w:ilvl w:val="0"/>
          <w:numId w:val="6"/>
        </w:numPr>
        <w:spacing w:line="360" w:lineRule="auto"/>
        <w:ind w:left="630"/>
        <w:jc w:val="both"/>
        <w:rPr>
          <w:rFonts w:ascii="Times New Roman" w:eastAsia="Times New Roman" w:hAnsi="Times New Roman" w:cs="Times New Roman"/>
          <w:sz w:val="24"/>
          <w:szCs w:val="24"/>
        </w:rPr>
      </w:pPr>
      <w:r w:rsidRPr="2E1AB08F">
        <w:rPr>
          <w:rFonts w:ascii="Times New Roman" w:eastAsia="Times New Roman" w:hAnsi="Times New Roman" w:cs="Times New Roman"/>
          <w:sz w:val="24"/>
          <w:szCs w:val="24"/>
        </w:rPr>
        <w:t>Flash Memory: 4 MB</w:t>
      </w:r>
    </w:p>
    <w:p w14:paraId="361B2DE5" w14:textId="1356E200" w:rsidR="2E1AB08F" w:rsidRDefault="2E1AB08F" w:rsidP="009F72A1">
      <w:pPr>
        <w:pStyle w:val="ListParagraph"/>
        <w:numPr>
          <w:ilvl w:val="0"/>
          <w:numId w:val="6"/>
        </w:numPr>
        <w:spacing w:line="360" w:lineRule="auto"/>
        <w:ind w:left="630"/>
        <w:jc w:val="both"/>
        <w:rPr>
          <w:rFonts w:ascii="Times New Roman" w:eastAsia="Times New Roman" w:hAnsi="Times New Roman" w:cs="Times New Roman"/>
          <w:sz w:val="24"/>
          <w:szCs w:val="24"/>
        </w:rPr>
      </w:pPr>
      <w:r w:rsidRPr="2E1AB08F">
        <w:rPr>
          <w:rFonts w:ascii="Times New Roman" w:eastAsia="Times New Roman" w:hAnsi="Times New Roman" w:cs="Times New Roman"/>
          <w:sz w:val="24"/>
          <w:szCs w:val="24"/>
        </w:rPr>
        <w:t>GPIO: 34 pin GPIO yang dapat dikonfigurasi untuk berbagai fungsi, termasuk input/output digital, analog, PWM, dan komunikasi serial.</w:t>
      </w:r>
    </w:p>
    <w:p w14:paraId="1F1C55EB" w14:textId="7B709063" w:rsidR="2E1AB08F" w:rsidRDefault="2E1AB08F" w:rsidP="009F72A1">
      <w:pPr>
        <w:pStyle w:val="ListParagraph"/>
        <w:numPr>
          <w:ilvl w:val="0"/>
          <w:numId w:val="6"/>
        </w:numPr>
        <w:spacing w:line="360" w:lineRule="auto"/>
        <w:ind w:left="630"/>
        <w:jc w:val="both"/>
        <w:rPr>
          <w:rFonts w:ascii="Times New Roman" w:eastAsia="Times New Roman" w:hAnsi="Times New Roman" w:cs="Times New Roman"/>
          <w:sz w:val="24"/>
          <w:szCs w:val="24"/>
        </w:rPr>
      </w:pPr>
      <w:r w:rsidRPr="2E1AB08F">
        <w:rPr>
          <w:rFonts w:ascii="Times New Roman" w:eastAsia="Times New Roman" w:hAnsi="Times New Roman" w:cs="Times New Roman"/>
          <w:sz w:val="24"/>
          <w:szCs w:val="24"/>
        </w:rPr>
        <w:t>Antarmuka: SPI, I2C, UART, ADC, DAC, PWM, RTC.</w:t>
      </w:r>
    </w:p>
    <w:p w14:paraId="55B17940" w14:textId="57DE34E0" w:rsidR="2E1AB08F" w:rsidRDefault="2E1AB08F" w:rsidP="009F72A1">
      <w:pPr>
        <w:spacing w:line="360" w:lineRule="auto"/>
        <w:jc w:val="both"/>
        <w:rPr>
          <w:rFonts w:ascii="Times New Roman" w:eastAsia="Times New Roman" w:hAnsi="Times New Roman" w:cs="Times New Roman"/>
          <w:sz w:val="24"/>
          <w:szCs w:val="24"/>
        </w:rPr>
      </w:pPr>
      <w:r w:rsidRPr="2E1AB08F">
        <w:rPr>
          <w:rFonts w:ascii="Times New Roman" w:eastAsia="Times New Roman" w:hAnsi="Times New Roman" w:cs="Times New Roman"/>
          <w:sz w:val="24"/>
          <w:szCs w:val="24"/>
        </w:rPr>
        <w:t>2. PZEM-004T Power Monitoring Module</w:t>
      </w:r>
    </w:p>
    <w:p w14:paraId="6B6F49E3" w14:textId="77F77297" w:rsidR="2E1AB08F" w:rsidRDefault="2E1AB08F" w:rsidP="009F72A1">
      <w:pPr>
        <w:pStyle w:val="ListParagraph"/>
        <w:numPr>
          <w:ilvl w:val="0"/>
          <w:numId w:val="6"/>
        </w:numPr>
        <w:spacing w:line="360" w:lineRule="auto"/>
        <w:ind w:left="540" w:hanging="270"/>
        <w:jc w:val="both"/>
        <w:rPr>
          <w:rFonts w:ascii="Times New Roman" w:eastAsia="Times New Roman" w:hAnsi="Times New Roman" w:cs="Times New Roman"/>
          <w:sz w:val="24"/>
          <w:szCs w:val="24"/>
        </w:rPr>
      </w:pPr>
      <w:r w:rsidRPr="2E1AB08F">
        <w:rPr>
          <w:rFonts w:ascii="Times New Roman" w:eastAsia="Times New Roman" w:hAnsi="Times New Roman" w:cs="Times New Roman"/>
          <w:sz w:val="24"/>
          <w:szCs w:val="24"/>
        </w:rPr>
        <w:t>Model: PZEM-004T</w:t>
      </w:r>
    </w:p>
    <w:p w14:paraId="56D9C530" w14:textId="2CCE37AC" w:rsidR="2E1AB08F" w:rsidRDefault="2E1AB08F" w:rsidP="009F72A1">
      <w:pPr>
        <w:pStyle w:val="ListParagraph"/>
        <w:numPr>
          <w:ilvl w:val="0"/>
          <w:numId w:val="6"/>
        </w:numPr>
        <w:spacing w:line="360" w:lineRule="auto"/>
        <w:ind w:left="540" w:hanging="270"/>
        <w:jc w:val="both"/>
        <w:rPr>
          <w:rFonts w:ascii="Times New Roman" w:eastAsia="Times New Roman" w:hAnsi="Times New Roman" w:cs="Times New Roman"/>
          <w:sz w:val="24"/>
          <w:szCs w:val="24"/>
        </w:rPr>
      </w:pPr>
      <w:r w:rsidRPr="2E1AB08F">
        <w:rPr>
          <w:rFonts w:ascii="Times New Roman" w:eastAsia="Times New Roman" w:hAnsi="Times New Roman" w:cs="Times New Roman"/>
          <w:sz w:val="24"/>
          <w:szCs w:val="24"/>
        </w:rPr>
        <w:t>Fungsi: Pengukuran tegangan, arus, daya aktif, energi, frekuensi, dan faktor daya.</w:t>
      </w:r>
    </w:p>
    <w:p w14:paraId="3B8C8A30" w14:textId="5FF108F3" w:rsidR="2E1AB08F" w:rsidRDefault="2E1AB08F" w:rsidP="009F72A1">
      <w:pPr>
        <w:pStyle w:val="ListParagraph"/>
        <w:numPr>
          <w:ilvl w:val="0"/>
          <w:numId w:val="6"/>
        </w:numPr>
        <w:spacing w:line="360" w:lineRule="auto"/>
        <w:ind w:left="540" w:hanging="270"/>
        <w:jc w:val="both"/>
        <w:rPr>
          <w:rFonts w:ascii="Times New Roman" w:eastAsia="Times New Roman" w:hAnsi="Times New Roman" w:cs="Times New Roman"/>
          <w:sz w:val="24"/>
          <w:szCs w:val="24"/>
        </w:rPr>
      </w:pPr>
      <w:r w:rsidRPr="2E1AB08F">
        <w:rPr>
          <w:rFonts w:ascii="Times New Roman" w:eastAsia="Times New Roman" w:hAnsi="Times New Roman" w:cs="Times New Roman"/>
          <w:sz w:val="24"/>
          <w:szCs w:val="24"/>
        </w:rPr>
        <w:t>Tegangan Operasional: 80V hingga 260V AC</w:t>
      </w:r>
    </w:p>
    <w:p w14:paraId="230DAB76" w14:textId="2BA34D71" w:rsidR="2E1AB08F" w:rsidRDefault="2E1AB08F" w:rsidP="009F72A1">
      <w:pPr>
        <w:pStyle w:val="ListParagraph"/>
        <w:numPr>
          <w:ilvl w:val="0"/>
          <w:numId w:val="6"/>
        </w:numPr>
        <w:spacing w:line="360" w:lineRule="auto"/>
        <w:ind w:left="540" w:hanging="270"/>
        <w:jc w:val="both"/>
        <w:rPr>
          <w:rFonts w:ascii="Times New Roman" w:eastAsia="Times New Roman" w:hAnsi="Times New Roman" w:cs="Times New Roman"/>
          <w:sz w:val="24"/>
          <w:szCs w:val="24"/>
        </w:rPr>
      </w:pPr>
      <w:r w:rsidRPr="2E1AB08F">
        <w:rPr>
          <w:rFonts w:ascii="Times New Roman" w:eastAsia="Times New Roman" w:hAnsi="Times New Roman" w:cs="Times New Roman"/>
          <w:sz w:val="24"/>
          <w:szCs w:val="24"/>
        </w:rPr>
        <w:t>Arus Maksimum: 100A</w:t>
      </w:r>
    </w:p>
    <w:p w14:paraId="4C01870D" w14:textId="768459FC" w:rsidR="2E1AB08F" w:rsidRDefault="2E1AB08F" w:rsidP="009F72A1">
      <w:pPr>
        <w:pStyle w:val="ListParagraph"/>
        <w:numPr>
          <w:ilvl w:val="0"/>
          <w:numId w:val="6"/>
        </w:numPr>
        <w:spacing w:line="360" w:lineRule="auto"/>
        <w:ind w:left="540" w:hanging="270"/>
        <w:jc w:val="both"/>
        <w:rPr>
          <w:rFonts w:ascii="Times New Roman" w:eastAsia="Times New Roman" w:hAnsi="Times New Roman" w:cs="Times New Roman"/>
          <w:sz w:val="24"/>
          <w:szCs w:val="24"/>
        </w:rPr>
      </w:pPr>
      <w:r w:rsidRPr="2E1AB08F">
        <w:rPr>
          <w:rFonts w:ascii="Times New Roman" w:eastAsia="Times New Roman" w:hAnsi="Times New Roman" w:cs="Times New Roman"/>
          <w:sz w:val="24"/>
          <w:szCs w:val="24"/>
        </w:rPr>
        <w:t>Akurasi: ±1% untuk tegangan dan arus</w:t>
      </w:r>
    </w:p>
    <w:p w14:paraId="3B16FE30" w14:textId="20F3A294" w:rsidR="2E1AB08F" w:rsidRDefault="2E1AB08F" w:rsidP="009F72A1">
      <w:pPr>
        <w:pStyle w:val="ListParagraph"/>
        <w:numPr>
          <w:ilvl w:val="0"/>
          <w:numId w:val="6"/>
        </w:numPr>
        <w:spacing w:line="360" w:lineRule="auto"/>
        <w:ind w:left="540" w:hanging="270"/>
        <w:jc w:val="both"/>
        <w:rPr>
          <w:rFonts w:ascii="Times New Roman" w:eastAsia="Times New Roman" w:hAnsi="Times New Roman" w:cs="Times New Roman"/>
          <w:sz w:val="24"/>
          <w:szCs w:val="24"/>
        </w:rPr>
      </w:pPr>
      <w:r w:rsidRPr="2E1AB08F">
        <w:rPr>
          <w:rFonts w:ascii="Times New Roman" w:eastAsia="Times New Roman" w:hAnsi="Times New Roman" w:cs="Times New Roman"/>
          <w:sz w:val="24"/>
          <w:szCs w:val="24"/>
        </w:rPr>
        <w:t>Komunikasi: Protokol Modbus RTU (RS485)</w:t>
      </w:r>
    </w:p>
    <w:p w14:paraId="79DBAECA" w14:textId="2D14E0E0" w:rsidR="2E1AB08F" w:rsidRDefault="2E1AB08F" w:rsidP="009F72A1">
      <w:pPr>
        <w:pStyle w:val="ListParagraph"/>
        <w:numPr>
          <w:ilvl w:val="0"/>
          <w:numId w:val="6"/>
        </w:numPr>
        <w:spacing w:line="360" w:lineRule="auto"/>
        <w:ind w:left="540" w:hanging="270"/>
        <w:jc w:val="both"/>
        <w:rPr>
          <w:rFonts w:ascii="Times New Roman" w:eastAsia="Times New Roman" w:hAnsi="Times New Roman" w:cs="Times New Roman"/>
          <w:sz w:val="24"/>
          <w:szCs w:val="24"/>
        </w:rPr>
      </w:pPr>
      <w:r w:rsidRPr="2E1AB08F">
        <w:rPr>
          <w:rFonts w:ascii="Times New Roman" w:eastAsia="Times New Roman" w:hAnsi="Times New Roman" w:cs="Times New Roman"/>
          <w:sz w:val="24"/>
          <w:szCs w:val="24"/>
        </w:rPr>
        <w:t>Display: Tidak memiliki layar, data ditransmisikan ke aplikasi melalui ESP32.</w:t>
      </w:r>
    </w:p>
    <w:p w14:paraId="463DAE96" w14:textId="1CCEC857" w:rsidR="2E1AB08F" w:rsidRDefault="2E1AB08F" w:rsidP="009F72A1">
      <w:pPr>
        <w:spacing w:line="360" w:lineRule="auto"/>
        <w:jc w:val="both"/>
        <w:rPr>
          <w:rFonts w:ascii="Times New Roman" w:eastAsia="Times New Roman" w:hAnsi="Times New Roman" w:cs="Times New Roman"/>
          <w:sz w:val="24"/>
          <w:szCs w:val="24"/>
        </w:rPr>
      </w:pPr>
      <w:r w:rsidRPr="2E1AB08F">
        <w:rPr>
          <w:rFonts w:ascii="Times New Roman" w:eastAsia="Times New Roman" w:hAnsi="Times New Roman" w:cs="Times New Roman"/>
          <w:sz w:val="24"/>
          <w:szCs w:val="24"/>
        </w:rPr>
        <w:t>3. Relay Module</w:t>
      </w:r>
    </w:p>
    <w:p w14:paraId="62DC3355" w14:textId="1028818F" w:rsidR="2E1AB08F" w:rsidRDefault="2E1AB08F" w:rsidP="009F72A1">
      <w:pPr>
        <w:pStyle w:val="ListParagraph"/>
        <w:numPr>
          <w:ilvl w:val="0"/>
          <w:numId w:val="6"/>
        </w:numPr>
        <w:spacing w:line="360" w:lineRule="auto"/>
        <w:ind w:left="540"/>
        <w:jc w:val="both"/>
        <w:rPr>
          <w:rFonts w:ascii="Times New Roman" w:eastAsia="Times New Roman" w:hAnsi="Times New Roman" w:cs="Times New Roman"/>
          <w:sz w:val="24"/>
          <w:szCs w:val="24"/>
        </w:rPr>
      </w:pPr>
      <w:r w:rsidRPr="2E1AB08F">
        <w:rPr>
          <w:rFonts w:ascii="Times New Roman" w:eastAsia="Times New Roman" w:hAnsi="Times New Roman" w:cs="Times New Roman"/>
          <w:sz w:val="24"/>
          <w:szCs w:val="24"/>
        </w:rPr>
        <w:lastRenderedPageBreak/>
        <w:t>Model: 5V Relay Module</w:t>
      </w:r>
    </w:p>
    <w:p w14:paraId="2AD8F10D" w14:textId="65BE547F" w:rsidR="2E1AB08F" w:rsidRDefault="2E1AB08F" w:rsidP="009F72A1">
      <w:pPr>
        <w:pStyle w:val="ListParagraph"/>
        <w:numPr>
          <w:ilvl w:val="0"/>
          <w:numId w:val="6"/>
        </w:numPr>
        <w:spacing w:line="360" w:lineRule="auto"/>
        <w:ind w:left="540"/>
        <w:jc w:val="both"/>
        <w:rPr>
          <w:rFonts w:ascii="Times New Roman" w:eastAsia="Times New Roman" w:hAnsi="Times New Roman" w:cs="Times New Roman"/>
          <w:sz w:val="24"/>
          <w:szCs w:val="24"/>
        </w:rPr>
      </w:pPr>
      <w:r w:rsidRPr="2E1AB08F">
        <w:rPr>
          <w:rFonts w:ascii="Times New Roman" w:eastAsia="Times New Roman" w:hAnsi="Times New Roman" w:cs="Times New Roman"/>
          <w:sz w:val="24"/>
          <w:szCs w:val="24"/>
        </w:rPr>
        <w:t>Tegangan Operasional: 5V DC</w:t>
      </w:r>
    </w:p>
    <w:p w14:paraId="64FAF64E" w14:textId="7BADCD6C" w:rsidR="2E1AB08F" w:rsidRDefault="2E1AB08F" w:rsidP="009F72A1">
      <w:pPr>
        <w:pStyle w:val="ListParagraph"/>
        <w:numPr>
          <w:ilvl w:val="0"/>
          <w:numId w:val="6"/>
        </w:numPr>
        <w:spacing w:line="360" w:lineRule="auto"/>
        <w:ind w:left="540"/>
        <w:jc w:val="both"/>
        <w:rPr>
          <w:rFonts w:ascii="Times New Roman" w:eastAsia="Times New Roman" w:hAnsi="Times New Roman" w:cs="Times New Roman"/>
          <w:sz w:val="24"/>
          <w:szCs w:val="24"/>
        </w:rPr>
      </w:pPr>
      <w:r w:rsidRPr="2E1AB08F">
        <w:rPr>
          <w:rFonts w:ascii="Times New Roman" w:eastAsia="Times New Roman" w:hAnsi="Times New Roman" w:cs="Times New Roman"/>
          <w:sz w:val="24"/>
          <w:szCs w:val="24"/>
        </w:rPr>
        <w:t>Kontak Relay: SPDT (Single Pole Double Throw)</w:t>
      </w:r>
    </w:p>
    <w:p w14:paraId="320B63D0" w14:textId="79ACA1DB" w:rsidR="2E1AB08F" w:rsidRDefault="2E1AB08F" w:rsidP="009F72A1">
      <w:pPr>
        <w:pStyle w:val="ListParagraph"/>
        <w:numPr>
          <w:ilvl w:val="0"/>
          <w:numId w:val="6"/>
        </w:numPr>
        <w:spacing w:line="360" w:lineRule="auto"/>
        <w:ind w:left="540"/>
        <w:jc w:val="both"/>
        <w:rPr>
          <w:rFonts w:ascii="Times New Roman" w:eastAsia="Times New Roman" w:hAnsi="Times New Roman" w:cs="Times New Roman"/>
          <w:sz w:val="24"/>
          <w:szCs w:val="24"/>
        </w:rPr>
      </w:pPr>
      <w:r w:rsidRPr="2E1AB08F">
        <w:rPr>
          <w:rFonts w:ascii="Times New Roman" w:eastAsia="Times New Roman" w:hAnsi="Times New Roman" w:cs="Times New Roman"/>
          <w:sz w:val="24"/>
          <w:szCs w:val="24"/>
        </w:rPr>
        <w:t>Arus Maksimum Kontak: 10A @ 250V AC atau 30V DC</w:t>
      </w:r>
    </w:p>
    <w:p w14:paraId="69BC8A5F" w14:textId="21BCBDB2" w:rsidR="2E1AB08F" w:rsidRDefault="2E1AB08F" w:rsidP="009F72A1">
      <w:pPr>
        <w:pStyle w:val="ListParagraph"/>
        <w:numPr>
          <w:ilvl w:val="0"/>
          <w:numId w:val="6"/>
        </w:numPr>
        <w:spacing w:line="360" w:lineRule="auto"/>
        <w:ind w:left="540"/>
        <w:jc w:val="both"/>
        <w:rPr>
          <w:rFonts w:ascii="Times New Roman" w:eastAsia="Times New Roman" w:hAnsi="Times New Roman" w:cs="Times New Roman"/>
          <w:sz w:val="24"/>
          <w:szCs w:val="24"/>
        </w:rPr>
      </w:pPr>
      <w:r w:rsidRPr="2E1AB08F">
        <w:rPr>
          <w:rFonts w:ascii="Times New Roman" w:eastAsia="Times New Roman" w:hAnsi="Times New Roman" w:cs="Times New Roman"/>
          <w:sz w:val="24"/>
          <w:szCs w:val="24"/>
        </w:rPr>
        <w:t>Fungsi: Mengendalikan peralatan listrik dengan mengalihkan kontak relay berdasarkan sinyal dari mikrokontroler ESP32.</w:t>
      </w:r>
    </w:p>
    <w:p w14:paraId="6907AD03" w14:textId="2573365D" w:rsidR="2E1AB08F" w:rsidRDefault="2E1AB08F" w:rsidP="009F72A1">
      <w:pPr>
        <w:pStyle w:val="ListParagraph"/>
        <w:numPr>
          <w:ilvl w:val="0"/>
          <w:numId w:val="6"/>
        </w:numPr>
        <w:spacing w:line="360" w:lineRule="auto"/>
        <w:ind w:left="540"/>
        <w:jc w:val="both"/>
        <w:rPr>
          <w:rFonts w:ascii="Times New Roman" w:eastAsia="Times New Roman" w:hAnsi="Times New Roman" w:cs="Times New Roman"/>
          <w:sz w:val="24"/>
          <w:szCs w:val="24"/>
        </w:rPr>
      </w:pPr>
      <w:r w:rsidRPr="2E1AB08F">
        <w:rPr>
          <w:rFonts w:ascii="Times New Roman" w:eastAsia="Times New Roman" w:hAnsi="Times New Roman" w:cs="Times New Roman"/>
          <w:sz w:val="24"/>
          <w:szCs w:val="24"/>
        </w:rPr>
        <w:t>Indikator: LED indikator status relay</w:t>
      </w:r>
    </w:p>
    <w:p w14:paraId="01F32E1F" w14:textId="2262061C" w:rsidR="2E1AB08F" w:rsidRDefault="2E1AB08F" w:rsidP="009F72A1">
      <w:pPr>
        <w:spacing w:line="360" w:lineRule="auto"/>
        <w:jc w:val="both"/>
        <w:rPr>
          <w:rFonts w:ascii="Times New Roman" w:eastAsia="Times New Roman" w:hAnsi="Times New Roman" w:cs="Times New Roman"/>
          <w:sz w:val="24"/>
          <w:szCs w:val="24"/>
        </w:rPr>
      </w:pPr>
      <w:r w:rsidRPr="2E1AB08F">
        <w:rPr>
          <w:rFonts w:ascii="Times New Roman" w:eastAsia="Times New Roman" w:hAnsi="Times New Roman" w:cs="Times New Roman"/>
          <w:sz w:val="24"/>
          <w:szCs w:val="24"/>
        </w:rPr>
        <w:t>4. Sensor dan Input</w:t>
      </w:r>
    </w:p>
    <w:p w14:paraId="0CDCA8DD" w14:textId="4BEE52AF" w:rsidR="2E1AB08F" w:rsidRDefault="2E1AB08F" w:rsidP="009F72A1">
      <w:pPr>
        <w:pStyle w:val="ListParagraph"/>
        <w:numPr>
          <w:ilvl w:val="0"/>
          <w:numId w:val="6"/>
        </w:numPr>
        <w:spacing w:line="360" w:lineRule="auto"/>
        <w:ind w:left="540"/>
        <w:jc w:val="both"/>
        <w:rPr>
          <w:rFonts w:ascii="Times New Roman" w:eastAsia="Times New Roman" w:hAnsi="Times New Roman" w:cs="Times New Roman"/>
          <w:sz w:val="24"/>
          <w:szCs w:val="24"/>
        </w:rPr>
      </w:pPr>
      <w:r w:rsidRPr="2E1AB08F">
        <w:rPr>
          <w:rFonts w:ascii="Times New Roman" w:eastAsia="Times New Roman" w:hAnsi="Times New Roman" w:cs="Times New Roman"/>
          <w:sz w:val="24"/>
          <w:szCs w:val="24"/>
        </w:rPr>
        <w:t>Sensor Arus: PZEM-004T untuk pembacaan arus yang akurat</w:t>
      </w:r>
    </w:p>
    <w:p w14:paraId="1521EC17" w14:textId="039D806D" w:rsidR="2E1AB08F" w:rsidRDefault="2E1AB08F" w:rsidP="009F72A1">
      <w:pPr>
        <w:pStyle w:val="ListParagraph"/>
        <w:numPr>
          <w:ilvl w:val="0"/>
          <w:numId w:val="6"/>
        </w:numPr>
        <w:spacing w:line="360" w:lineRule="auto"/>
        <w:ind w:left="540"/>
        <w:jc w:val="both"/>
        <w:rPr>
          <w:rFonts w:ascii="Times New Roman" w:eastAsia="Times New Roman" w:hAnsi="Times New Roman" w:cs="Times New Roman"/>
          <w:sz w:val="24"/>
          <w:szCs w:val="24"/>
        </w:rPr>
      </w:pPr>
      <w:r w:rsidRPr="2E1AB08F">
        <w:rPr>
          <w:rFonts w:ascii="Times New Roman" w:eastAsia="Times New Roman" w:hAnsi="Times New Roman" w:cs="Times New Roman"/>
          <w:sz w:val="24"/>
          <w:szCs w:val="24"/>
        </w:rPr>
        <w:t>Kontrol: Tombol untuk pengaturan manual (opsional), pengaturan otomatis melalui aplikasi</w:t>
      </w:r>
    </w:p>
    <w:p w14:paraId="5840F483" w14:textId="17F14C2A" w:rsidR="2E1AB08F" w:rsidRDefault="2E1AB08F" w:rsidP="009F72A1">
      <w:pPr>
        <w:spacing w:line="360" w:lineRule="auto"/>
        <w:jc w:val="both"/>
        <w:rPr>
          <w:rFonts w:ascii="Times New Roman" w:eastAsia="Times New Roman" w:hAnsi="Times New Roman" w:cs="Times New Roman"/>
          <w:sz w:val="24"/>
          <w:szCs w:val="24"/>
        </w:rPr>
      </w:pPr>
      <w:r w:rsidRPr="2E1AB08F">
        <w:rPr>
          <w:rFonts w:ascii="Times New Roman" w:eastAsia="Times New Roman" w:hAnsi="Times New Roman" w:cs="Times New Roman"/>
          <w:sz w:val="24"/>
          <w:szCs w:val="24"/>
        </w:rPr>
        <w:t>5. Aplikasi Smartphone</w:t>
      </w:r>
    </w:p>
    <w:p w14:paraId="4D6518C0" w14:textId="02BBD6D8" w:rsidR="2E1AB08F" w:rsidRDefault="2E1AB08F" w:rsidP="009F72A1">
      <w:pPr>
        <w:pStyle w:val="ListParagraph"/>
        <w:numPr>
          <w:ilvl w:val="0"/>
          <w:numId w:val="6"/>
        </w:numPr>
        <w:spacing w:line="360" w:lineRule="auto"/>
        <w:ind w:left="540"/>
        <w:jc w:val="both"/>
        <w:rPr>
          <w:rFonts w:ascii="Times New Roman" w:eastAsia="Times New Roman" w:hAnsi="Times New Roman" w:cs="Times New Roman"/>
          <w:sz w:val="24"/>
          <w:szCs w:val="24"/>
        </w:rPr>
      </w:pPr>
      <w:r w:rsidRPr="2E1AB08F">
        <w:rPr>
          <w:rFonts w:ascii="Times New Roman" w:eastAsia="Times New Roman" w:hAnsi="Times New Roman" w:cs="Times New Roman"/>
          <w:sz w:val="24"/>
          <w:szCs w:val="24"/>
        </w:rPr>
        <w:t>Platform: MIT App Inventor</w:t>
      </w:r>
    </w:p>
    <w:p w14:paraId="55038285" w14:textId="513C6768" w:rsidR="2E1AB08F" w:rsidRDefault="2E1AB08F" w:rsidP="009F72A1">
      <w:pPr>
        <w:pStyle w:val="ListParagraph"/>
        <w:numPr>
          <w:ilvl w:val="0"/>
          <w:numId w:val="6"/>
        </w:numPr>
        <w:spacing w:line="360" w:lineRule="auto"/>
        <w:ind w:left="540"/>
        <w:jc w:val="both"/>
        <w:rPr>
          <w:rFonts w:ascii="Times New Roman" w:eastAsia="Times New Roman" w:hAnsi="Times New Roman" w:cs="Times New Roman"/>
          <w:sz w:val="24"/>
          <w:szCs w:val="24"/>
        </w:rPr>
      </w:pPr>
      <w:r w:rsidRPr="2E1AB08F">
        <w:rPr>
          <w:rFonts w:ascii="Times New Roman" w:eastAsia="Times New Roman" w:hAnsi="Times New Roman" w:cs="Times New Roman"/>
          <w:sz w:val="24"/>
          <w:szCs w:val="24"/>
        </w:rPr>
        <w:t>Fitur Utama: Monitoring real-time, kontrol perangkat, pengaturan timer, analisis data konsumsi</w:t>
      </w:r>
    </w:p>
    <w:p w14:paraId="12BFC338" w14:textId="1DF83EB8" w:rsidR="2E1AB08F" w:rsidRDefault="2E1AB08F" w:rsidP="009F72A1">
      <w:pPr>
        <w:pStyle w:val="ListParagraph"/>
        <w:numPr>
          <w:ilvl w:val="0"/>
          <w:numId w:val="6"/>
        </w:numPr>
        <w:spacing w:line="360" w:lineRule="auto"/>
        <w:ind w:left="540"/>
        <w:jc w:val="both"/>
        <w:rPr>
          <w:rFonts w:ascii="Times New Roman" w:eastAsia="Times New Roman" w:hAnsi="Times New Roman" w:cs="Times New Roman"/>
          <w:sz w:val="24"/>
          <w:szCs w:val="24"/>
        </w:rPr>
      </w:pPr>
      <w:r w:rsidRPr="2E1AB08F">
        <w:rPr>
          <w:rFonts w:ascii="Times New Roman" w:eastAsia="Times New Roman" w:hAnsi="Times New Roman" w:cs="Times New Roman"/>
          <w:sz w:val="24"/>
          <w:szCs w:val="24"/>
        </w:rPr>
        <w:t>Kompatibilitas: Android 5.0 (Lollipop) dan versi yang lebih baru</w:t>
      </w:r>
    </w:p>
    <w:p w14:paraId="6AA9AAE5" w14:textId="433F38B8" w:rsidR="2E1AB08F" w:rsidRDefault="2E1AB08F" w:rsidP="009F72A1">
      <w:pPr>
        <w:pStyle w:val="ListParagraph"/>
        <w:numPr>
          <w:ilvl w:val="0"/>
          <w:numId w:val="6"/>
        </w:numPr>
        <w:spacing w:line="360" w:lineRule="auto"/>
        <w:ind w:left="540"/>
        <w:jc w:val="both"/>
        <w:rPr>
          <w:rFonts w:ascii="Times New Roman" w:eastAsia="Times New Roman" w:hAnsi="Times New Roman" w:cs="Times New Roman"/>
          <w:sz w:val="24"/>
          <w:szCs w:val="24"/>
        </w:rPr>
      </w:pPr>
      <w:r w:rsidRPr="2E1AB08F">
        <w:rPr>
          <w:rFonts w:ascii="Times New Roman" w:eastAsia="Times New Roman" w:hAnsi="Times New Roman" w:cs="Times New Roman"/>
          <w:sz w:val="24"/>
          <w:szCs w:val="24"/>
        </w:rPr>
        <w:t>Antarmuka: Tampilan grafis dengan grafik konsumsi energi, kontrol relay, dan pengaturan alarm</w:t>
      </w:r>
    </w:p>
    <w:p w14:paraId="2C806E35" w14:textId="5ED16A0C" w:rsidR="2E1AB08F" w:rsidRDefault="2E1AB08F" w:rsidP="009F72A1">
      <w:pPr>
        <w:spacing w:line="360" w:lineRule="auto"/>
        <w:jc w:val="both"/>
        <w:rPr>
          <w:rFonts w:ascii="Times New Roman" w:eastAsia="Times New Roman" w:hAnsi="Times New Roman" w:cs="Times New Roman"/>
          <w:sz w:val="24"/>
          <w:szCs w:val="24"/>
        </w:rPr>
      </w:pPr>
      <w:r w:rsidRPr="2E1AB08F">
        <w:rPr>
          <w:rFonts w:ascii="Times New Roman" w:eastAsia="Times New Roman" w:hAnsi="Times New Roman" w:cs="Times New Roman"/>
          <w:sz w:val="24"/>
          <w:szCs w:val="24"/>
        </w:rPr>
        <w:t>6. Power Supply</w:t>
      </w:r>
    </w:p>
    <w:p w14:paraId="32A36DC9" w14:textId="6F061431" w:rsidR="2E1AB08F" w:rsidRDefault="2E1AB08F" w:rsidP="009F72A1">
      <w:pPr>
        <w:pStyle w:val="ListParagraph"/>
        <w:numPr>
          <w:ilvl w:val="0"/>
          <w:numId w:val="6"/>
        </w:numPr>
        <w:spacing w:line="360" w:lineRule="auto"/>
        <w:ind w:left="540"/>
        <w:jc w:val="both"/>
        <w:rPr>
          <w:rFonts w:ascii="Times New Roman" w:eastAsia="Times New Roman" w:hAnsi="Times New Roman" w:cs="Times New Roman"/>
          <w:sz w:val="24"/>
          <w:szCs w:val="24"/>
        </w:rPr>
      </w:pPr>
      <w:r w:rsidRPr="2E1AB08F">
        <w:rPr>
          <w:rFonts w:ascii="Times New Roman" w:eastAsia="Times New Roman" w:hAnsi="Times New Roman" w:cs="Times New Roman"/>
          <w:sz w:val="24"/>
          <w:szCs w:val="24"/>
        </w:rPr>
        <w:t>Tipe: DC Power Supply</w:t>
      </w:r>
    </w:p>
    <w:p w14:paraId="570A320E" w14:textId="2B705205" w:rsidR="2E1AB08F" w:rsidRDefault="2E1AB08F" w:rsidP="009F72A1">
      <w:pPr>
        <w:pStyle w:val="ListParagraph"/>
        <w:numPr>
          <w:ilvl w:val="0"/>
          <w:numId w:val="6"/>
        </w:numPr>
        <w:spacing w:line="360" w:lineRule="auto"/>
        <w:ind w:left="540"/>
        <w:jc w:val="both"/>
        <w:rPr>
          <w:rFonts w:ascii="Times New Roman" w:eastAsia="Times New Roman" w:hAnsi="Times New Roman" w:cs="Times New Roman"/>
          <w:sz w:val="24"/>
          <w:szCs w:val="24"/>
        </w:rPr>
      </w:pPr>
      <w:r w:rsidRPr="2E1AB08F">
        <w:rPr>
          <w:rFonts w:ascii="Times New Roman" w:eastAsia="Times New Roman" w:hAnsi="Times New Roman" w:cs="Times New Roman"/>
          <w:sz w:val="24"/>
          <w:szCs w:val="24"/>
        </w:rPr>
        <w:t>Tegangan Operasional: 5V DC</w:t>
      </w:r>
    </w:p>
    <w:p w14:paraId="4650F1C8" w14:textId="5092818B" w:rsidR="2E1AB08F" w:rsidRDefault="2E1AB08F" w:rsidP="009F72A1">
      <w:pPr>
        <w:pStyle w:val="ListParagraph"/>
        <w:numPr>
          <w:ilvl w:val="0"/>
          <w:numId w:val="6"/>
        </w:numPr>
        <w:spacing w:line="360" w:lineRule="auto"/>
        <w:ind w:left="540"/>
        <w:jc w:val="both"/>
        <w:rPr>
          <w:rFonts w:ascii="Times New Roman" w:eastAsia="Times New Roman" w:hAnsi="Times New Roman" w:cs="Times New Roman"/>
          <w:sz w:val="24"/>
          <w:szCs w:val="24"/>
        </w:rPr>
      </w:pPr>
      <w:r w:rsidRPr="2E1AB08F">
        <w:rPr>
          <w:rFonts w:ascii="Times New Roman" w:eastAsia="Times New Roman" w:hAnsi="Times New Roman" w:cs="Times New Roman"/>
          <w:sz w:val="24"/>
          <w:szCs w:val="24"/>
        </w:rPr>
        <w:t>Kapasitas: 1A atau lebih, tergantung pada kebutuhan sistem</w:t>
      </w:r>
    </w:p>
    <w:p w14:paraId="645EDCDE" w14:textId="39175FAC" w:rsidR="2E1AB08F" w:rsidRDefault="2E1AB08F" w:rsidP="009F72A1">
      <w:pPr>
        <w:spacing w:line="360" w:lineRule="auto"/>
        <w:jc w:val="both"/>
        <w:rPr>
          <w:rFonts w:ascii="Times New Roman" w:eastAsia="Times New Roman" w:hAnsi="Times New Roman" w:cs="Times New Roman"/>
          <w:sz w:val="24"/>
          <w:szCs w:val="24"/>
        </w:rPr>
      </w:pPr>
      <w:r w:rsidRPr="2E1AB08F">
        <w:rPr>
          <w:rFonts w:ascii="Times New Roman" w:eastAsia="Times New Roman" w:hAnsi="Times New Roman" w:cs="Times New Roman"/>
          <w:sz w:val="24"/>
          <w:szCs w:val="24"/>
        </w:rPr>
        <w:t>7. Fitur Tambahan</w:t>
      </w:r>
    </w:p>
    <w:p w14:paraId="79999EF6" w14:textId="7B80DA7F" w:rsidR="2E1AB08F" w:rsidRDefault="2E1AB08F" w:rsidP="009F72A1">
      <w:pPr>
        <w:pStyle w:val="ListParagraph"/>
        <w:numPr>
          <w:ilvl w:val="0"/>
          <w:numId w:val="6"/>
        </w:numPr>
        <w:spacing w:line="360" w:lineRule="auto"/>
        <w:ind w:left="540"/>
        <w:jc w:val="both"/>
        <w:rPr>
          <w:rFonts w:ascii="Times New Roman" w:eastAsia="Times New Roman" w:hAnsi="Times New Roman" w:cs="Times New Roman"/>
          <w:sz w:val="24"/>
          <w:szCs w:val="24"/>
        </w:rPr>
      </w:pPr>
      <w:r w:rsidRPr="2E1AB08F">
        <w:rPr>
          <w:rFonts w:ascii="Times New Roman" w:eastAsia="Times New Roman" w:hAnsi="Times New Roman" w:cs="Times New Roman"/>
          <w:sz w:val="24"/>
          <w:szCs w:val="24"/>
        </w:rPr>
        <w:t>Timer Otomatis: Pengaturan waktu untuk menghidupkan atau mematikan peralatan secara otomatis</w:t>
      </w:r>
    </w:p>
    <w:p w14:paraId="06540AB5" w14:textId="25166D60" w:rsidR="2E1AB08F" w:rsidRDefault="2E1AB08F" w:rsidP="009F72A1">
      <w:pPr>
        <w:pStyle w:val="ListParagraph"/>
        <w:numPr>
          <w:ilvl w:val="0"/>
          <w:numId w:val="6"/>
        </w:numPr>
        <w:spacing w:line="360" w:lineRule="auto"/>
        <w:ind w:left="540"/>
        <w:jc w:val="both"/>
        <w:rPr>
          <w:rFonts w:ascii="Times New Roman" w:eastAsia="Times New Roman" w:hAnsi="Times New Roman" w:cs="Times New Roman"/>
          <w:sz w:val="24"/>
          <w:szCs w:val="24"/>
        </w:rPr>
      </w:pPr>
      <w:r w:rsidRPr="2E1AB08F">
        <w:rPr>
          <w:rFonts w:ascii="Times New Roman" w:eastAsia="Times New Roman" w:hAnsi="Times New Roman" w:cs="Times New Roman"/>
          <w:sz w:val="24"/>
          <w:szCs w:val="24"/>
        </w:rPr>
        <w:t>Pemantauan Data: Visualisasi data konsumsi energi melalui aplikasi, dengan grafik dan laporan</w:t>
      </w:r>
    </w:p>
    <w:p w14:paraId="75E8ADDE" w14:textId="256EA8AF" w:rsidR="2E1AB08F" w:rsidRDefault="2E1AB08F" w:rsidP="009F72A1">
      <w:pPr>
        <w:pStyle w:val="ListParagraph"/>
        <w:numPr>
          <w:ilvl w:val="0"/>
          <w:numId w:val="6"/>
        </w:numPr>
        <w:spacing w:line="360" w:lineRule="auto"/>
        <w:ind w:left="540"/>
        <w:jc w:val="both"/>
        <w:rPr>
          <w:rFonts w:ascii="Times New Roman" w:eastAsia="Times New Roman" w:hAnsi="Times New Roman" w:cs="Times New Roman"/>
          <w:sz w:val="24"/>
          <w:szCs w:val="24"/>
        </w:rPr>
      </w:pPr>
      <w:r w:rsidRPr="2E1AB08F">
        <w:rPr>
          <w:rFonts w:ascii="Times New Roman" w:eastAsia="Times New Roman" w:hAnsi="Times New Roman" w:cs="Times New Roman"/>
          <w:sz w:val="24"/>
          <w:szCs w:val="24"/>
        </w:rPr>
        <w:t>Notifikasi: Pemberitahuan dalam aplikasi mengenai status perangkat dan konsumsi energi yang tidak normal</w:t>
      </w:r>
    </w:p>
    <w:p w14:paraId="791562CA" w14:textId="0BB5B21E" w:rsidR="2E1AB08F" w:rsidRDefault="2E1AB08F" w:rsidP="009F72A1">
      <w:pPr>
        <w:spacing w:line="360" w:lineRule="auto"/>
        <w:jc w:val="both"/>
        <w:rPr>
          <w:rFonts w:ascii="Times New Roman" w:eastAsia="Times New Roman" w:hAnsi="Times New Roman" w:cs="Times New Roman"/>
          <w:sz w:val="24"/>
          <w:szCs w:val="24"/>
        </w:rPr>
      </w:pPr>
      <w:r w:rsidRPr="2E1AB08F">
        <w:rPr>
          <w:rFonts w:ascii="Times New Roman" w:eastAsia="Times New Roman" w:hAnsi="Times New Roman" w:cs="Times New Roman"/>
          <w:sz w:val="24"/>
          <w:szCs w:val="24"/>
        </w:rPr>
        <w:t>8. Dimensi dan Pengemasan</w:t>
      </w:r>
    </w:p>
    <w:p w14:paraId="4FED229E" w14:textId="3BE6AB14" w:rsidR="2E1AB08F" w:rsidRDefault="2E1AB08F" w:rsidP="009F72A1">
      <w:pPr>
        <w:pStyle w:val="ListParagraph"/>
        <w:numPr>
          <w:ilvl w:val="0"/>
          <w:numId w:val="6"/>
        </w:numPr>
        <w:spacing w:line="360" w:lineRule="auto"/>
        <w:ind w:left="540"/>
        <w:jc w:val="both"/>
        <w:rPr>
          <w:rFonts w:ascii="Times New Roman" w:eastAsia="Times New Roman" w:hAnsi="Times New Roman" w:cs="Times New Roman"/>
          <w:sz w:val="24"/>
          <w:szCs w:val="24"/>
        </w:rPr>
      </w:pPr>
      <w:r w:rsidRPr="2E1AB08F">
        <w:rPr>
          <w:rFonts w:ascii="Times New Roman" w:eastAsia="Times New Roman" w:hAnsi="Times New Roman" w:cs="Times New Roman"/>
          <w:sz w:val="24"/>
          <w:szCs w:val="24"/>
        </w:rPr>
        <w:t>Ukuran Alat: Dimensi kotak kontrol dan relay yang sesuai dengan standar industri</w:t>
      </w:r>
    </w:p>
    <w:p w14:paraId="1C368872" w14:textId="0DACE4FA" w:rsidR="2E1AB08F" w:rsidRDefault="2E1AB08F" w:rsidP="009F72A1">
      <w:pPr>
        <w:pStyle w:val="ListParagraph"/>
        <w:numPr>
          <w:ilvl w:val="0"/>
          <w:numId w:val="6"/>
        </w:numPr>
        <w:spacing w:line="360" w:lineRule="auto"/>
        <w:ind w:left="540"/>
        <w:jc w:val="both"/>
        <w:rPr>
          <w:rFonts w:ascii="Times New Roman" w:eastAsia="Times New Roman" w:hAnsi="Times New Roman" w:cs="Times New Roman"/>
          <w:sz w:val="24"/>
          <w:szCs w:val="24"/>
        </w:rPr>
      </w:pPr>
      <w:r w:rsidRPr="2E1AB08F">
        <w:rPr>
          <w:rFonts w:ascii="Times New Roman" w:eastAsia="Times New Roman" w:hAnsi="Times New Roman" w:cs="Times New Roman"/>
          <w:sz w:val="24"/>
          <w:szCs w:val="24"/>
        </w:rPr>
        <w:lastRenderedPageBreak/>
        <w:t>Berat: Ringan dan kompak untuk pemasangan yang mudah</w:t>
      </w:r>
    </w:p>
    <w:p w14:paraId="35F2243C" w14:textId="66F5C607" w:rsidR="2E1AB08F" w:rsidRDefault="2E1AB08F" w:rsidP="009F72A1">
      <w:pPr>
        <w:pStyle w:val="ListParagraph"/>
        <w:numPr>
          <w:ilvl w:val="0"/>
          <w:numId w:val="6"/>
        </w:numPr>
        <w:spacing w:line="360" w:lineRule="auto"/>
        <w:ind w:left="540"/>
        <w:jc w:val="both"/>
        <w:rPr>
          <w:rFonts w:ascii="Times New Roman" w:eastAsia="Times New Roman" w:hAnsi="Times New Roman" w:cs="Times New Roman"/>
          <w:sz w:val="24"/>
          <w:szCs w:val="24"/>
        </w:rPr>
      </w:pPr>
      <w:r w:rsidRPr="2E1AB08F">
        <w:rPr>
          <w:rFonts w:ascii="Times New Roman" w:eastAsia="Times New Roman" w:hAnsi="Times New Roman" w:cs="Times New Roman"/>
          <w:sz w:val="24"/>
          <w:szCs w:val="24"/>
        </w:rPr>
        <w:t>Pengemasan: Terdiri dari komponen yang telah teruji dan dikemas dengan perlindungan yang memadai untuk pengiriman dan penyimpanan</w:t>
      </w:r>
    </w:p>
    <w:p w14:paraId="35849F4A" w14:textId="1805E3C4" w:rsidR="2E1AB08F" w:rsidRDefault="2E1AB08F" w:rsidP="009F72A1">
      <w:pPr>
        <w:spacing w:line="360" w:lineRule="auto"/>
        <w:jc w:val="both"/>
        <w:rPr>
          <w:rFonts w:ascii="Times New Roman" w:eastAsia="Times New Roman" w:hAnsi="Times New Roman" w:cs="Times New Roman"/>
          <w:sz w:val="24"/>
          <w:szCs w:val="24"/>
        </w:rPr>
      </w:pPr>
      <w:r w:rsidRPr="2E1AB08F">
        <w:rPr>
          <w:rFonts w:ascii="Times New Roman" w:eastAsia="Times New Roman" w:hAnsi="Times New Roman" w:cs="Times New Roman"/>
          <w:sz w:val="24"/>
          <w:szCs w:val="24"/>
        </w:rPr>
        <w:t>9. Keamanan dan Kepatuhan</w:t>
      </w:r>
    </w:p>
    <w:p w14:paraId="3060F301" w14:textId="2637683B" w:rsidR="2E1AB08F" w:rsidRDefault="2E1AB08F" w:rsidP="009F72A1">
      <w:pPr>
        <w:pStyle w:val="ListParagraph"/>
        <w:numPr>
          <w:ilvl w:val="0"/>
          <w:numId w:val="6"/>
        </w:numPr>
        <w:spacing w:line="360" w:lineRule="auto"/>
        <w:ind w:left="540"/>
        <w:jc w:val="both"/>
        <w:rPr>
          <w:rFonts w:ascii="Times New Roman" w:eastAsia="Times New Roman" w:hAnsi="Times New Roman" w:cs="Times New Roman"/>
          <w:sz w:val="24"/>
          <w:szCs w:val="24"/>
        </w:rPr>
      </w:pPr>
      <w:r w:rsidRPr="2E1AB08F">
        <w:rPr>
          <w:rFonts w:ascii="Times New Roman" w:eastAsia="Times New Roman" w:hAnsi="Times New Roman" w:cs="Times New Roman"/>
          <w:sz w:val="24"/>
          <w:szCs w:val="24"/>
        </w:rPr>
        <w:t>Standar: Mematuhi standar keamanan listrik dan elektromagnetik</w:t>
      </w:r>
    </w:p>
    <w:p w14:paraId="2C5A1A78" w14:textId="609B52EE" w:rsidR="2E1AB08F" w:rsidRPr="00864579" w:rsidRDefault="2E1AB08F" w:rsidP="009F72A1">
      <w:pPr>
        <w:pStyle w:val="ListParagraph"/>
        <w:numPr>
          <w:ilvl w:val="0"/>
          <w:numId w:val="6"/>
        </w:numPr>
        <w:spacing w:line="360" w:lineRule="auto"/>
        <w:ind w:left="540"/>
        <w:jc w:val="both"/>
        <w:rPr>
          <w:rFonts w:ascii="Times New Roman" w:eastAsia="Times New Roman" w:hAnsi="Times New Roman" w:cs="Times New Roman"/>
          <w:sz w:val="24"/>
          <w:szCs w:val="24"/>
        </w:rPr>
      </w:pPr>
      <w:r w:rsidRPr="2E1AB08F">
        <w:rPr>
          <w:rFonts w:ascii="Times New Roman" w:eastAsia="Times New Roman" w:hAnsi="Times New Roman" w:cs="Times New Roman"/>
          <w:sz w:val="24"/>
          <w:szCs w:val="24"/>
        </w:rPr>
        <w:t>Pelindung: Proteksi dari arus lebih dan overvoltage untuk komponen elektronik</w:t>
      </w:r>
    </w:p>
    <w:p w14:paraId="05A70929" w14:textId="34CFA0AF" w:rsidR="2E1AB08F" w:rsidRDefault="2E1AB08F" w:rsidP="009F72A1">
      <w:pPr>
        <w:spacing w:line="360" w:lineRule="auto"/>
        <w:ind w:firstLine="540"/>
        <w:jc w:val="both"/>
        <w:rPr>
          <w:rFonts w:ascii="Times New Roman" w:eastAsia="Times New Roman" w:hAnsi="Times New Roman" w:cs="Times New Roman"/>
          <w:sz w:val="24"/>
          <w:szCs w:val="24"/>
        </w:rPr>
      </w:pPr>
      <w:r w:rsidRPr="2E1AB08F">
        <w:rPr>
          <w:rFonts w:ascii="Times New Roman" w:eastAsia="Times New Roman" w:hAnsi="Times New Roman" w:cs="Times New Roman"/>
          <w:sz w:val="24"/>
          <w:szCs w:val="24"/>
        </w:rPr>
        <w:t>Spesifikasi ini dirancang untuk memastikan bahwa sistem kontrol pintar berbasis ESP32 dapat memberikan performa yang optimal dan efisien dalam monitoring dan pengendalian konsumsi energi di skala rumah tangga.</w:t>
      </w:r>
    </w:p>
    <w:p w14:paraId="1EDFDEFC" w14:textId="7C0A2499" w:rsidR="2E1AB08F" w:rsidRDefault="2E1AB08F" w:rsidP="009F72A1">
      <w:pPr>
        <w:spacing w:line="360" w:lineRule="auto"/>
        <w:jc w:val="both"/>
        <w:rPr>
          <w:rFonts w:ascii="Times New Roman" w:eastAsia="Times New Roman" w:hAnsi="Times New Roman" w:cs="Times New Roman"/>
          <w:sz w:val="24"/>
          <w:szCs w:val="24"/>
        </w:rPr>
      </w:pPr>
    </w:p>
    <w:p w14:paraId="1D2FE371" w14:textId="0CA43EF9" w:rsidR="004F4FD1" w:rsidRDefault="2E1AB08F" w:rsidP="009F72A1">
      <w:pPr>
        <w:spacing w:line="360" w:lineRule="auto"/>
        <w:jc w:val="both"/>
        <w:rPr>
          <w:rFonts w:ascii="Times New Roman" w:eastAsia="Times New Roman" w:hAnsi="Times New Roman" w:cs="Times New Roman"/>
          <w:b/>
          <w:bCs/>
          <w:sz w:val="24"/>
          <w:szCs w:val="24"/>
        </w:rPr>
      </w:pPr>
      <w:r w:rsidRPr="2E1AB08F">
        <w:rPr>
          <w:rFonts w:ascii="Times New Roman" w:eastAsia="Times New Roman" w:hAnsi="Times New Roman" w:cs="Times New Roman"/>
          <w:b/>
          <w:bCs/>
          <w:sz w:val="24"/>
          <w:szCs w:val="24"/>
        </w:rPr>
        <w:t>D. Cara Kerja Alat Inovasi Teknologi</w:t>
      </w:r>
    </w:p>
    <w:p w14:paraId="1710FDC9" w14:textId="6DA45818" w:rsidR="004F4FD1" w:rsidRDefault="2E1AB08F" w:rsidP="009F72A1">
      <w:pPr>
        <w:spacing w:line="360" w:lineRule="auto"/>
        <w:ind w:firstLine="720"/>
        <w:jc w:val="both"/>
        <w:rPr>
          <w:rFonts w:ascii="Times New Roman" w:eastAsia="Times New Roman" w:hAnsi="Times New Roman" w:cs="Times New Roman"/>
          <w:sz w:val="24"/>
          <w:szCs w:val="24"/>
        </w:rPr>
      </w:pPr>
      <w:r w:rsidRPr="2E1AB08F">
        <w:rPr>
          <w:rFonts w:ascii="Times New Roman" w:eastAsia="Times New Roman" w:hAnsi="Times New Roman" w:cs="Times New Roman"/>
          <w:sz w:val="24"/>
          <w:szCs w:val="24"/>
        </w:rPr>
        <w:t xml:space="preserve">Alat ini bekerja berdasarkan prinsip kontrol yang dijalankan melalui otak berupa mikrokontroler ESP32 yang sekaligus menghubungkan rangkaian kontrol dengan android. ESP32 berkomunikasi dengan android yakni aplikasi yang telah dibuat pada MIT APP Inventor dengan bantuan firebase yang memungkinkan ESP32 mengirim dan menerima data dari sensor secara real time. Firebase digunakan sebagai sarana komunikasi antara ESP32 dan aplikasi android secara realtime. </w:t>
      </w:r>
    </w:p>
    <w:p w14:paraId="1D3CCA64" w14:textId="1448F11E" w:rsidR="004F4FD1" w:rsidRDefault="2E1AB08F" w:rsidP="009F72A1">
      <w:pPr>
        <w:spacing w:line="360" w:lineRule="auto"/>
        <w:ind w:firstLine="720"/>
        <w:jc w:val="both"/>
        <w:rPr>
          <w:rFonts w:ascii="Times New Roman" w:eastAsia="Times New Roman" w:hAnsi="Times New Roman" w:cs="Times New Roman"/>
          <w:sz w:val="24"/>
          <w:szCs w:val="24"/>
        </w:rPr>
      </w:pPr>
      <w:r w:rsidRPr="2E1AB08F">
        <w:rPr>
          <w:rFonts w:ascii="Times New Roman" w:eastAsia="Times New Roman" w:hAnsi="Times New Roman" w:cs="Times New Roman"/>
          <w:sz w:val="24"/>
          <w:szCs w:val="24"/>
        </w:rPr>
        <w:t>Senso PZEM004t pada alat ini digunakan sebagai pembaca daya yang digunakan peralatan yang terpasang. Kemudian akan dikirimkan pada ESP32 yang pada akhirnya diteruskan dan ditampilkan pada aplikasi android sehingga kita hanya perlu melihat melalui aplikasi android untuk melihat daya yang sedang digunakan peralatan. Dengan adanya fitur ini diharapkan pengguna dapat mengetahui penggunaan daya pada saat itu dan kemudian dapat mengontrol penggunaan daya yang diperlukan disesuaikan dengan sumber daya yang diberikan PLN untuk bangunan tersebut.</w:t>
      </w:r>
    </w:p>
    <w:p w14:paraId="092C593D" w14:textId="7B7E39FA" w:rsidR="004F4FD1" w:rsidRDefault="004F4FD1" w:rsidP="009F72A1">
      <w:pPr>
        <w:spacing w:line="360" w:lineRule="auto"/>
        <w:jc w:val="both"/>
        <w:rPr>
          <w:rFonts w:ascii="Times New Roman" w:eastAsia="Times New Roman" w:hAnsi="Times New Roman" w:cs="Times New Roman"/>
          <w:sz w:val="24"/>
          <w:szCs w:val="24"/>
        </w:rPr>
      </w:pPr>
    </w:p>
    <w:p w14:paraId="0EEE52BA" w14:textId="77777777" w:rsidR="00741E66" w:rsidRDefault="00741E66" w:rsidP="009F72A1">
      <w:pPr>
        <w:spacing w:line="360" w:lineRule="auto"/>
        <w:jc w:val="both"/>
        <w:rPr>
          <w:rFonts w:ascii="Times New Roman" w:eastAsia="Times New Roman" w:hAnsi="Times New Roman" w:cs="Times New Roman"/>
          <w:sz w:val="24"/>
          <w:szCs w:val="24"/>
        </w:rPr>
      </w:pPr>
    </w:p>
    <w:p w14:paraId="5899C348" w14:textId="77777777" w:rsidR="00741E66" w:rsidRDefault="00741E66" w:rsidP="009F72A1">
      <w:pPr>
        <w:spacing w:line="360" w:lineRule="auto"/>
        <w:jc w:val="both"/>
        <w:rPr>
          <w:rFonts w:ascii="Times New Roman" w:eastAsia="Times New Roman" w:hAnsi="Times New Roman" w:cs="Times New Roman"/>
          <w:sz w:val="24"/>
          <w:szCs w:val="24"/>
        </w:rPr>
      </w:pPr>
    </w:p>
    <w:p w14:paraId="06F182B8" w14:textId="77777777" w:rsidR="00741E66" w:rsidRDefault="00741E66" w:rsidP="009F72A1">
      <w:pPr>
        <w:spacing w:line="360" w:lineRule="auto"/>
        <w:jc w:val="both"/>
        <w:rPr>
          <w:rFonts w:ascii="Times New Roman" w:eastAsia="Times New Roman" w:hAnsi="Times New Roman" w:cs="Times New Roman"/>
          <w:sz w:val="24"/>
          <w:szCs w:val="24"/>
        </w:rPr>
      </w:pPr>
    </w:p>
    <w:p w14:paraId="318C7D67" w14:textId="77777777" w:rsidR="00741E66" w:rsidRDefault="00741E66" w:rsidP="009F72A1">
      <w:pPr>
        <w:spacing w:line="360" w:lineRule="auto"/>
        <w:jc w:val="both"/>
        <w:rPr>
          <w:rFonts w:ascii="Times New Roman" w:eastAsia="Times New Roman" w:hAnsi="Times New Roman" w:cs="Times New Roman"/>
          <w:sz w:val="24"/>
          <w:szCs w:val="24"/>
        </w:rPr>
      </w:pPr>
    </w:p>
    <w:p w14:paraId="000000B8" w14:textId="4E4DFA79" w:rsidR="004F4FD1" w:rsidRPr="00352513" w:rsidRDefault="2E1AB08F" w:rsidP="009F72A1">
      <w:pPr>
        <w:spacing w:line="360" w:lineRule="auto"/>
        <w:jc w:val="both"/>
        <w:rPr>
          <w:rFonts w:ascii="Times New Roman" w:eastAsia="Times New Roman" w:hAnsi="Times New Roman" w:cs="Times New Roman"/>
          <w:b/>
          <w:bCs/>
          <w:sz w:val="24"/>
          <w:szCs w:val="24"/>
        </w:rPr>
      </w:pPr>
      <w:r w:rsidRPr="00352513">
        <w:rPr>
          <w:rFonts w:ascii="Times New Roman" w:eastAsia="Times New Roman" w:hAnsi="Times New Roman" w:cs="Times New Roman"/>
          <w:b/>
          <w:bCs/>
          <w:sz w:val="24"/>
          <w:szCs w:val="24"/>
        </w:rPr>
        <w:lastRenderedPageBreak/>
        <w:t>BAB IV RANCANGAN ANGGARAN PEMBUATAN ALAT</w:t>
      </w:r>
    </w:p>
    <w:tbl>
      <w:tblPr>
        <w:tblW w:w="0" w:type="auto"/>
        <w:tblLayout w:type="fixed"/>
        <w:tblLook w:val="06A0" w:firstRow="1" w:lastRow="0" w:firstColumn="1" w:lastColumn="0" w:noHBand="1" w:noVBand="1"/>
      </w:tblPr>
      <w:tblGrid>
        <w:gridCol w:w="465"/>
        <w:gridCol w:w="2823"/>
        <w:gridCol w:w="1050"/>
        <w:gridCol w:w="1905"/>
        <w:gridCol w:w="1977"/>
      </w:tblGrid>
      <w:tr w:rsidR="2E1AB08F" w14:paraId="564B9B87" w14:textId="77777777" w:rsidTr="2E1AB08F">
        <w:trPr>
          <w:trHeight w:val="630"/>
        </w:trPr>
        <w:tc>
          <w:tcPr>
            <w:tcW w:w="465"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15A3C6D5" w14:textId="1C26638C" w:rsidR="2E1AB08F" w:rsidRDefault="2E1AB08F" w:rsidP="009F72A1">
            <w:pPr>
              <w:spacing w:line="360" w:lineRule="auto"/>
              <w:jc w:val="center"/>
              <w:rPr>
                <w:rFonts w:ascii="Times New Roman" w:eastAsia="Times New Roman" w:hAnsi="Times New Roman" w:cs="Times New Roman"/>
                <w:b/>
                <w:bCs/>
                <w:color w:val="000000" w:themeColor="text1"/>
                <w:sz w:val="24"/>
                <w:szCs w:val="24"/>
              </w:rPr>
            </w:pPr>
            <w:r w:rsidRPr="2E1AB08F">
              <w:rPr>
                <w:rFonts w:ascii="Times New Roman" w:eastAsia="Times New Roman" w:hAnsi="Times New Roman" w:cs="Times New Roman"/>
                <w:b/>
                <w:bCs/>
                <w:color w:val="000000" w:themeColor="text1"/>
                <w:sz w:val="24"/>
                <w:szCs w:val="24"/>
              </w:rPr>
              <w:t>No</w:t>
            </w:r>
          </w:p>
        </w:tc>
        <w:tc>
          <w:tcPr>
            <w:tcW w:w="2823"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639E206C" w14:textId="21F0AEEB" w:rsidR="2E1AB08F" w:rsidRDefault="2E1AB08F" w:rsidP="009F72A1">
            <w:pPr>
              <w:spacing w:line="360" w:lineRule="auto"/>
              <w:jc w:val="center"/>
              <w:rPr>
                <w:rFonts w:ascii="Times New Roman" w:eastAsia="Times New Roman" w:hAnsi="Times New Roman" w:cs="Times New Roman"/>
                <w:b/>
                <w:bCs/>
                <w:color w:val="000000" w:themeColor="text1"/>
                <w:sz w:val="24"/>
                <w:szCs w:val="24"/>
              </w:rPr>
            </w:pPr>
            <w:r w:rsidRPr="2E1AB08F">
              <w:rPr>
                <w:rFonts w:ascii="Times New Roman" w:eastAsia="Times New Roman" w:hAnsi="Times New Roman" w:cs="Times New Roman"/>
                <w:b/>
                <w:bCs/>
                <w:color w:val="000000" w:themeColor="text1"/>
                <w:sz w:val="24"/>
                <w:szCs w:val="24"/>
              </w:rPr>
              <w:t>Rincian</w:t>
            </w:r>
          </w:p>
        </w:tc>
        <w:tc>
          <w:tcPr>
            <w:tcW w:w="105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558A9163" w14:textId="5B2281AA" w:rsidR="2E1AB08F" w:rsidRDefault="2E1AB08F" w:rsidP="009F72A1">
            <w:pPr>
              <w:spacing w:line="360" w:lineRule="auto"/>
              <w:jc w:val="center"/>
              <w:rPr>
                <w:rFonts w:ascii="Times New Roman" w:eastAsia="Times New Roman" w:hAnsi="Times New Roman" w:cs="Times New Roman"/>
                <w:b/>
                <w:bCs/>
                <w:color w:val="000000" w:themeColor="text1"/>
                <w:sz w:val="24"/>
                <w:szCs w:val="24"/>
              </w:rPr>
            </w:pPr>
            <w:r w:rsidRPr="2E1AB08F">
              <w:rPr>
                <w:rFonts w:ascii="Times New Roman" w:eastAsia="Times New Roman" w:hAnsi="Times New Roman" w:cs="Times New Roman"/>
                <w:b/>
                <w:bCs/>
                <w:color w:val="000000" w:themeColor="text1"/>
                <w:sz w:val="24"/>
                <w:szCs w:val="24"/>
              </w:rPr>
              <w:t>Volume (Buah)</w:t>
            </w:r>
          </w:p>
        </w:tc>
        <w:tc>
          <w:tcPr>
            <w:tcW w:w="1905"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105BE16F" w14:textId="5417BBF3" w:rsidR="2E1AB08F" w:rsidRDefault="2E1AB08F" w:rsidP="009F72A1">
            <w:pPr>
              <w:spacing w:line="360" w:lineRule="auto"/>
              <w:jc w:val="center"/>
              <w:rPr>
                <w:rFonts w:ascii="Times New Roman" w:eastAsia="Times New Roman" w:hAnsi="Times New Roman" w:cs="Times New Roman"/>
                <w:b/>
                <w:bCs/>
                <w:color w:val="000000" w:themeColor="text1"/>
                <w:sz w:val="24"/>
                <w:szCs w:val="24"/>
              </w:rPr>
            </w:pPr>
            <w:r w:rsidRPr="2E1AB08F">
              <w:rPr>
                <w:rFonts w:ascii="Times New Roman" w:eastAsia="Times New Roman" w:hAnsi="Times New Roman" w:cs="Times New Roman"/>
                <w:b/>
                <w:bCs/>
                <w:color w:val="000000" w:themeColor="text1"/>
                <w:sz w:val="24"/>
                <w:szCs w:val="24"/>
              </w:rPr>
              <w:t>Satuan</w:t>
            </w:r>
          </w:p>
        </w:tc>
        <w:tc>
          <w:tcPr>
            <w:tcW w:w="1977"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0F77D7D1" w14:textId="029A0779" w:rsidR="2E1AB08F" w:rsidRDefault="2E1AB08F" w:rsidP="009F72A1">
            <w:pPr>
              <w:spacing w:line="360" w:lineRule="auto"/>
              <w:jc w:val="center"/>
              <w:rPr>
                <w:rFonts w:ascii="Times New Roman" w:eastAsia="Times New Roman" w:hAnsi="Times New Roman" w:cs="Times New Roman"/>
                <w:b/>
                <w:bCs/>
                <w:color w:val="000000" w:themeColor="text1"/>
                <w:sz w:val="24"/>
                <w:szCs w:val="24"/>
              </w:rPr>
            </w:pPr>
            <w:r w:rsidRPr="2E1AB08F">
              <w:rPr>
                <w:rFonts w:ascii="Times New Roman" w:eastAsia="Times New Roman" w:hAnsi="Times New Roman" w:cs="Times New Roman"/>
                <w:b/>
                <w:bCs/>
                <w:color w:val="000000" w:themeColor="text1"/>
                <w:sz w:val="24"/>
                <w:szCs w:val="24"/>
              </w:rPr>
              <w:t>Jumlah</w:t>
            </w:r>
          </w:p>
        </w:tc>
      </w:tr>
      <w:tr w:rsidR="2E1AB08F" w14:paraId="778F3F82" w14:textId="77777777" w:rsidTr="2E1AB08F">
        <w:trPr>
          <w:trHeight w:val="315"/>
        </w:trPr>
        <w:tc>
          <w:tcPr>
            <w:tcW w:w="465"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40C3B409" w14:textId="63058C3D" w:rsidR="2E1AB08F" w:rsidRDefault="2E1AB08F" w:rsidP="009F72A1">
            <w:pPr>
              <w:spacing w:line="360" w:lineRule="auto"/>
              <w:jc w:val="center"/>
              <w:rPr>
                <w:rFonts w:ascii="Times New Roman" w:eastAsia="Times New Roman" w:hAnsi="Times New Roman" w:cs="Times New Roman"/>
                <w:color w:val="000000" w:themeColor="text1"/>
                <w:sz w:val="24"/>
                <w:szCs w:val="24"/>
              </w:rPr>
            </w:pPr>
            <w:r w:rsidRPr="2E1AB08F">
              <w:rPr>
                <w:rFonts w:ascii="Times New Roman" w:eastAsia="Times New Roman" w:hAnsi="Times New Roman" w:cs="Times New Roman"/>
                <w:color w:val="000000" w:themeColor="text1"/>
                <w:sz w:val="24"/>
                <w:szCs w:val="24"/>
              </w:rPr>
              <w:t>(1)</w:t>
            </w:r>
          </w:p>
        </w:tc>
        <w:tc>
          <w:tcPr>
            <w:tcW w:w="2823"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7B7429CE" w14:textId="2374A03D" w:rsidR="2E1AB08F" w:rsidRDefault="2E1AB08F" w:rsidP="009F72A1">
            <w:pPr>
              <w:spacing w:line="360" w:lineRule="auto"/>
              <w:jc w:val="center"/>
              <w:rPr>
                <w:rFonts w:ascii="Times New Roman" w:eastAsia="Times New Roman" w:hAnsi="Times New Roman" w:cs="Times New Roman"/>
                <w:color w:val="000000" w:themeColor="text1"/>
                <w:sz w:val="24"/>
                <w:szCs w:val="24"/>
              </w:rPr>
            </w:pPr>
            <w:r w:rsidRPr="2E1AB08F">
              <w:rPr>
                <w:rFonts w:ascii="Times New Roman" w:eastAsia="Times New Roman" w:hAnsi="Times New Roman" w:cs="Times New Roman"/>
                <w:color w:val="000000" w:themeColor="text1"/>
                <w:sz w:val="24"/>
                <w:szCs w:val="24"/>
              </w:rPr>
              <w:t>(2)</w:t>
            </w:r>
          </w:p>
        </w:tc>
        <w:tc>
          <w:tcPr>
            <w:tcW w:w="105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65B382D8" w14:textId="561531D6" w:rsidR="2E1AB08F" w:rsidRDefault="2E1AB08F" w:rsidP="009F72A1">
            <w:pPr>
              <w:spacing w:line="360" w:lineRule="auto"/>
              <w:jc w:val="center"/>
              <w:rPr>
                <w:rFonts w:ascii="Times New Roman" w:eastAsia="Times New Roman" w:hAnsi="Times New Roman" w:cs="Times New Roman"/>
                <w:color w:val="000000" w:themeColor="text1"/>
                <w:sz w:val="24"/>
                <w:szCs w:val="24"/>
              </w:rPr>
            </w:pPr>
            <w:r w:rsidRPr="2E1AB08F">
              <w:rPr>
                <w:rFonts w:ascii="Times New Roman" w:eastAsia="Times New Roman" w:hAnsi="Times New Roman" w:cs="Times New Roman"/>
                <w:color w:val="000000" w:themeColor="text1"/>
                <w:sz w:val="24"/>
                <w:szCs w:val="24"/>
              </w:rPr>
              <w:t>(3)</w:t>
            </w:r>
          </w:p>
        </w:tc>
        <w:tc>
          <w:tcPr>
            <w:tcW w:w="1905"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6366D990" w14:textId="1C68C4FC" w:rsidR="2E1AB08F" w:rsidRDefault="2E1AB08F" w:rsidP="009F72A1">
            <w:pPr>
              <w:spacing w:line="360" w:lineRule="auto"/>
              <w:jc w:val="center"/>
              <w:rPr>
                <w:rFonts w:ascii="Times New Roman" w:eastAsia="Times New Roman" w:hAnsi="Times New Roman" w:cs="Times New Roman"/>
                <w:color w:val="000000" w:themeColor="text1"/>
                <w:sz w:val="24"/>
                <w:szCs w:val="24"/>
              </w:rPr>
            </w:pPr>
            <w:r w:rsidRPr="2E1AB08F">
              <w:rPr>
                <w:rFonts w:ascii="Times New Roman" w:eastAsia="Times New Roman" w:hAnsi="Times New Roman" w:cs="Times New Roman"/>
                <w:color w:val="000000" w:themeColor="text1"/>
                <w:sz w:val="24"/>
                <w:szCs w:val="24"/>
              </w:rPr>
              <w:t>(4)</w:t>
            </w:r>
          </w:p>
        </w:tc>
        <w:tc>
          <w:tcPr>
            <w:tcW w:w="1977"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3765DEFD" w14:textId="22FAFE78" w:rsidR="2E1AB08F" w:rsidRDefault="2E1AB08F" w:rsidP="009F72A1">
            <w:pPr>
              <w:spacing w:line="360" w:lineRule="auto"/>
              <w:jc w:val="center"/>
              <w:rPr>
                <w:rFonts w:ascii="Times New Roman" w:eastAsia="Times New Roman" w:hAnsi="Times New Roman" w:cs="Times New Roman"/>
                <w:color w:val="000000" w:themeColor="text1"/>
                <w:sz w:val="24"/>
                <w:szCs w:val="24"/>
              </w:rPr>
            </w:pPr>
            <w:r w:rsidRPr="2E1AB08F">
              <w:rPr>
                <w:rFonts w:ascii="Times New Roman" w:eastAsia="Times New Roman" w:hAnsi="Times New Roman" w:cs="Times New Roman"/>
                <w:color w:val="000000" w:themeColor="text1"/>
                <w:sz w:val="24"/>
                <w:szCs w:val="24"/>
              </w:rPr>
              <w:t>(5)=(3)x(4)</w:t>
            </w:r>
          </w:p>
        </w:tc>
      </w:tr>
      <w:tr w:rsidR="2E1AB08F" w14:paraId="52D985E6" w14:textId="77777777" w:rsidTr="2E1AB08F">
        <w:trPr>
          <w:trHeight w:val="315"/>
        </w:trPr>
        <w:tc>
          <w:tcPr>
            <w:tcW w:w="465"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18BE14C2" w14:textId="70A318BF" w:rsidR="2E1AB08F" w:rsidRDefault="2E1AB08F" w:rsidP="009F72A1">
            <w:pPr>
              <w:spacing w:line="360" w:lineRule="auto"/>
              <w:jc w:val="center"/>
              <w:rPr>
                <w:rFonts w:ascii="Times New Roman" w:eastAsia="Times New Roman" w:hAnsi="Times New Roman" w:cs="Times New Roman"/>
                <w:color w:val="000000" w:themeColor="text1"/>
                <w:sz w:val="24"/>
                <w:szCs w:val="24"/>
              </w:rPr>
            </w:pPr>
            <w:r w:rsidRPr="2E1AB08F">
              <w:rPr>
                <w:rFonts w:ascii="Times New Roman" w:eastAsia="Times New Roman" w:hAnsi="Times New Roman" w:cs="Times New Roman"/>
                <w:color w:val="000000" w:themeColor="text1"/>
                <w:sz w:val="24"/>
                <w:szCs w:val="24"/>
              </w:rPr>
              <w:t>1</w:t>
            </w:r>
          </w:p>
        </w:tc>
        <w:tc>
          <w:tcPr>
            <w:tcW w:w="2823"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200DB9B9" w14:textId="47076133" w:rsidR="2E1AB08F" w:rsidRDefault="2E1AB08F" w:rsidP="009F72A1">
            <w:pPr>
              <w:spacing w:line="360" w:lineRule="auto"/>
              <w:rPr>
                <w:rFonts w:ascii="Times New Roman" w:eastAsia="Times New Roman" w:hAnsi="Times New Roman" w:cs="Times New Roman"/>
                <w:color w:val="000000" w:themeColor="text1"/>
                <w:sz w:val="24"/>
                <w:szCs w:val="24"/>
              </w:rPr>
            </w:pPr>
            <w:r w:rsidRPr="2E1AB08F">
              <w:rPr>
                <w:rFonts w:ascii="Times New Roman" w:eastAsia="Times New Roman" w:hAnsi="Times New Roman" w:cs="Times New Roman"/>
                <w:color w:val="000000" w:themeColor="text1"/>
                <w:sz w:val="24"/>
                <w:szCs w:val="24"/>
              </w:rPr>
              <w:t>Adaptor 5volt 2 ampere</w:t>
            </w:r>
          </w:p>
        </w:tc>
        <w:tc>
          <w:tcPr>
            <w:tcW w:w="105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780BAA1F" w14:textId="569FBCC2" w:rsidR="2E1AB08F" w:rsidRDefault="2E1AB08F" w:rsidP="009F72A1">
            <w:pPr>
              <w:spacing w:line="360" w:lineRule="auto"/>
              <w:jc w:val="center"/>
              <w:rPr>
                <w:rFonts w:ascii="Times New Roman" w:eastAsia="Times New Roman" w:hAnsi="Times New Roman" w:cs="Times New Roman"/>
                <w:color w:val="000000" w:themeColor="text1"/>
                <w:sz w:val="24"/>
                <w:szCs w:val="24"/>
              </w:rPr>
            </w:pPr>
            <w:r w:rsidRPr="2E1AB08F">
              <w:rPr>
                <w:rFonts w:ascii="Times New Roman" w:eastAsia="Times New Roman" w:hAnsi="Times New Roman" w:cs="Times New Roman"/>
                <w:color w:val="000000" w:themeColor="text1"/>
                <w:sz w:val="24"/>
                <w:szCs w:val="24"/>
              </w:rPr>
              <w:t>1</w:t>
            </w:r>
          </w:p>
        </w:tc>
        <w:tc>
          <w:tcPr>
            <w:tcW w:w="1905"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720CAE4C" w14:textId="7A40FC0D" w:rsidR="2E1AB08F" w:rsidRDefault="2E1AB08F" w:rsidP="009F72A1">
            <w:pPr>
              <w:spacing w:line="360" w:lineRule="auto"/>
              <w:jc w:val="right"/>
              <w:rPr>
                <w:rFonts w:ascii="Times New Roman" w:eastAsia="Times New Roman" w:hAnsi="Times New Roman" w:cs="Times New Roman"/>
                <w:color w:val="000000" w:themeColor="text1"/>
                <w:sz w:val="24"/>
                <w:szCs w:val="24"/>
              </w:rPr>
            </w:pPr>
            <w:r w:rsidRPr="2E1AB08F">
              <w:rPr>
                <w:rFonts w:ascii="Times New Roman" w:eastAsia="Times New Roman" w:hAnsi="Times New Roman" w:cs="Times New Roman"/>
                <w:color w:val="000000" w:themeColor="text1"/>
                <w:sz w:val="24"/>
                <w:szCs w:val="24"/>
              </w:rPr>
              <w:t xml:space="preserve"> Rp   25.000 </w:t>
            </w:r>
          </w:p>
        </w:tc>
        <w:tc>
          <w:tcPr>
            <w:tcW w:w="1977"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3DD1601E" w14:textId="259910AB" w:rsidR="2E1AB08F" w:rsidRDefault="2E1AB08F" w:rsidP="009F72A1">
            <w:pPr>
              <w:spacing w:line="360" w:lineRule="auto"/>
              <w:jc w:val="right"/>
              <w:rPr>
                <w:rFonts w:ascii="Times New Roman" w:eastAsia="Times New Roman" w:hAnsi="Times New Roman" w:cs="Times New Roman"/>
                <w:color w:val="000000" w:themeColor="text1"/>
                <w:sz w:val="24"/>
                <w:szCs w:val="24"/>
              </w:rPr>
            </w:pPr>
            <w:r w:rsidRPr="2E1AB08F">
              <w:rPr>
                <w:rFonts w:ascii="Times New Roman" w:eastAsia="Times New Roman" w:hAnsi="Times New Roman" w:cs="Times New Roman"/>
                <w:color w:val="000000" w:themeColor="text1"/>
                <w:sz w:val="24"/>
                <w:szCs w:val="24"/>
              </w:rPr>
              <w:t xml:space="preserve"> Rp    25.000 </w:t>
            </w:r>
          </w:p>
        </w:tc>
      </w:tr>
      <w:tr w:rsidR="2E1AB08F" w14:paraId="00D03D4C" w14:textId="77777777" w:rsidTr="2E1AB08F">
        <w:trPr>
          <w:trHeight w:val="315"/>
        </w:trPr>
        <w:tc>
          <w:tcPr>
            <w:tcW w:w="465"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16644CFA" w14:textId="46EAB333" w:rsidR="2E1AB08F" w:rsidRDefault="2E1AB08F" w:rsidP="009F72A1">
            <w:pPr>
              <w:spacing w:line="360" w:lineRule="auto"/>
              <w:jc w:val="center"/>
              <w:rPr>
                <w:rFonts w:ascii="Times New Roman" w:eastAsia="Times New Roman" w:hAnsi="Times New Roman" w:cs="Times New Roman"/>
                <w:color w:val="000000" w:themeColor="text1"/>
                <w:sz w:val="24"/>
                <w:szCs w:val="24"/>
              </w:rPr>
            </w:pPr>
            <w:r w:rsidRPr="2E1AB08F">
              <w:rPr>
                <w:rFonts w:ascii="Times New Roman" w:eastAsia="Times New Roman" w:hAnsi="Times New Roman" w:cs="Times New Roman"/>
                <w:color w:val="000000" w:themeColor="text1"/>
                <w:sz w:val="24"/>
                <w:szCs w:val="24"/>
              </w:rPr>
              <w:t>2</w:t>
            </w:r>
          </w:p>
        </w:tc>
        <w:tc>
          <w:tcPr>
            <w:tcW w:w="2823"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14C7C13F" w14:textId="1FFB9933" w:rsidR="2E1AB08F" w:rsidRDefault="2E1AB08F" w:rsidP="009F72A1">
            <w:pPr>
              <w:spacing w:line="360" w:lineRule="auto"/>
              <w:rPr>
                <w:rFonts w:ascii="Times New Roman" w:eastAsia="Times New Roman" w:hAnsi="Times New Roman" w:cs="Times New Roman"/>
                <w:color w:val="000000" w:themeColor="text1"/>
                <w:sz w:val="24"/>
                <w:szCs w:val="24"/>
              </w:rPr>
            </w:pPr>
            <w:r w:rsidRPr="2E1AB08F">
              <w:rPr>
                <w:rFonts w:ascii="Times New Roman" w:eastAsia="Times New Roman" w:hAnsi="Times New Roman" w:cs="Times New Roman"/>
                <w:color w:val="000000" w:themeColor="text1"/>
                <w:sz w:val="24"/>
                <w:szCs w:val="24"/>
              </w:rPr>
              <w:t>ESP32 Modul</w:t>
            </w:r>
          </w:p>
        </w:tc>
        <w:tc>
          <w:tcPr>
            <w:tcW w:w="105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7D06C9DB" w14:textId="4B86DEE4" w:rsidR="2E1AB08F" w:rsidRDefault="2E1AB08F" w:rsidP="009F72A1">
            <w:pPr>
              <w:spacing w:line="360" w:lineRule="auto"/>
              <w:jc w:val="center"/>
              <w:rPr>
                <w:rFonts w:ascii="Times New Roman" w:eastAsia="Times New Roman" w:hAnsi="Times New Roman" w:cs="Times New Roman"/>
                <w:color w:val="000000" w:themeColor="text1"/>
                <w:sz w:val="24"/>
                <w:szCs w:val="24"/>
              </w:rPr>
            </w:pPr>
            <w:r w:rsidRPr="2E1AB08F">
              <w:rPr>
                <w:rFonts w:ascii="Times New Roman" w:eastAsia="Times New Roman" w:hAnsi="Times New Roman" w:cs="Times New Roman"/>
                <w:color w:val="000000" w:themeColor="text1"/>
                <w:sz w:val="24"/>
                <w:szCs w:val="24"/>
              </w:rPr>
              <w:t>1</w:t>
            </w:r>
          </w:p>
        </w:tc>
        <w:tc>
          <w:tcPr>
            <w:tcW w:w="1905"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590A704A" w14:textId="55EE77E8" w:rsidR="2E1AB08F" w:rsidRDefault="2E1AB08F" w:rsidP="009F72A1">
            <w:pPr>
              <w:spacing w:line="360" w:lineRule="auto"/>
              <w:jc w:val="right"/>
              <w:rPr>
                <w:rFonts w:ascii="Times New Roman" w:eastAsia="Times New Roman" w:hAnsi="Times New Roman" w:cs="Times New Roman"/>
                <w:color w:val="000000" w:themeColor="text1"/>
                <w:sz w:val="24"/>
                <w:szCs w:val="24"/>
              </w:rPr>
            </w:pPr>
            <w:r w:rsidRPr="2E1AB08F">
              <w:rPr>
                <w:rFonts w:ascii="Times New Roman" w:eastAsia="Times New Roman" w:hAnsi="Times New Roman" w:cs="Times New Roman"/>
                <w:color w:val="000000" w:themeColor="text1"/>
                <w:sz w:val="24"/>
                <w:szCs w:val="24"/>
              </w:rPr>
              <w:t xml:space="preserve"> Rp   70.000 </w:t>
            </w:r>
          </w:p>
        </w:tc>
        <w:tc>
          <w:tcPr>
            <w:tcW w:w="1977"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1EC3757E" w14:textId="2A86165B" w:rsidR="2E1AB08F" w:rsidRDefault="2E1AB08F" w:rsidP="009F72A1">
            <w:pPr>
              <w:spacing w:line="360" w:lineRule="auto"/>
              <w:jc w:val="right"/>
              <w:rPr>
                <w:rFonts w:ascii="Times New Roman" w:eastAsia="Times New Roman" w:hAnsi="Times New Roman" w:cs="Times New Roman"/>
                <w:color w:val="000000" w:themeColor="text1"/>
                <w:sz w:val="24"/>
                <w:szCs w:val="24"/>
              </w:rPr>
            </w:pPr>
            <w:r w:rsidRPr="2E1AB08F">
              <w:rPr>
                <w:rFonts w:ascii="Times New Roman" w:eastAsia="Times New Roman" w:hAnsi="Times New Roman" w:cs="Times New Roman"/>
                <w:color w:val="000000" w:themeColor="text1"/>
                <w:sz w:val="24"/>
                <w:szCs w:val="24"/>
              </w:rPr>
              <w:t xml:space="preserve"> Rp    70.000 </w:t>
            </w:r>
          </w:p>
        </w:tc>
      </w:tr>
      <w:tr w:rsidR="2E1AB08F" w14:paraId="2D0318FE" w14:textId="77777777" w:rsidTr="2E1AB08F">
        <w:trPr>
          <w:trHeight w:val="315"/>
        </w:trPr>
        <w:tc>
          <w:tcPr>
            <w:tcW w:w="465"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2442F0D8" w14:textId="0AE03D16" w:rsidR="2E1AB08F" w:rsidRDefault="2E1AB08F" w:rsidP="009F72A1">
            <w:pPr>
              <w:spacing w:line="360" w:lineRule="auto"/>
              <w:jc w:val="center"/>
              <w:rPr>
                <w:rFonts w:ascii="Times New Roman" w:eastAsia="Times New Roman" w:hAnsi="Times New Roman" w:cs="Times New Roman"/>
                <w:color w:val="000000" w:themeColor="text1"/>
                <w:sz w:val="24"/>
                <w:szCs w:val="24"/>
              </w:rPr>
            </w:pPr>
            <w:r w:rsidRPr="2E1AB08F">
              <w:rPr>
                <w:rFonts w:ascii="Times New Roman" w:eastAsia="Times New Roman" w:hAnsi="Times New Roman" w:cs="Times New Roman"/>
                <w:color w:val="000000" w:themeColor="text1"/>
                <w:sz w:val="24"/>
                <w:szCs w:val="24"/>
              </w:rPr>
              <w:t>3</w:t>
            </w:r>
          </w:p>
        </w:tc>
        <w:tc>
          <w:tcPr>
            <w:tcW w:w="2823"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12E8D9C6" w14:textId="70705B5A" w:rsidR="2E1AB08F" w:rsidRDefault="2E1AB08F" w:rsidP="009F72A1">
            <w:pPr>
              <w:spacing w:line="360" w:lineRule="auto"/>
              <w:rPr>
                <w:rFonts w:ascii="Times New Roman" w:eastAsia="Times New Roman" w:hAnsi="Times New Roman" w:cs="Times New Roman"/>
                <w:color w:val="000000" w:themeColor="text1"/>
                <w:sz w:val="24"/>
                <w:szCs w:val="24"/>
              </w:rPr>
            </w:pPr>
            <w:r w:rsidRPr="2E1AB08F">
              <w:rPr>
                <w:rFonts w:ascii="Times New Roman" w:eastAsia="Times New Roman" w:hAnsi="Times New Roman" w:cs="Times New Roman"/>
                <w:color w:val="000000" w:themeColor="text1"/>
                <w:sz w:val="24"/>
                <w:szCs w:val="24"/>
              </w:rPr>
              <w:t>Kabel Jumper Male to Male</w:t>
            </w:r>
          </w:p>
        </w:tc>
        <w:tc>
          <w:tcPr>
            <w:tcW w:w="105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5E38D6F4" w14:textId="18BCE8E0" w:rsidR="2E1AB08F" w:rsidRDefault="2E1AB08F" w:rsidP="009F72A1">
            <w:pPr>
              <w:spacing w:line="360" w:lineRule="auto"/>
              <w:jc w:val="center"/>
              <w:rPr>
                <w:rFonts w:ascii="Times New Roman" w:eastAsia="Times New Roman" w:hAnsi="Times New Roman" w:cs="Times New Roman"/>
                <w:color w:val="000000" w:themeColor="text1"/>
                <w:sz w:val="24"/>
                <w:szCs w:val="24"/>
              </w:rPr>
            </w:pPr>
            <w:r w:rsidRPr="2E1AB08F">
              <w:rPr>
                <w:rFonts w:ascii="Times New Roman" w:eastAsia="Times New Roman" w:hAnsi="Times New Roman" w:cs="Times New Roman"/>
                <w:color w:val="000000" w:themeColor="text1"/>
                <w:sz w:val="24"/>
                <w:szCs w:val="24"/>
              </w:rPr>
              <w:t>10</w:t>
            </w:r>
          </w:p>
        </w:tc>
        <w:tc>
          <w:tcPr>
            <w:tcW w:w="1905"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72586F41" w14:textId="15BD59A5" w:rsidR="2E1AB08F" w:rsidRDefault="2E1AB08F" w:rsidP="009F72A1">
            <w:pPr>
              <w:spacing w:line="360" w:lineRule="auto"/>
              <w:jc w:val="right"/>
              <w:rPr>
                <w:rFonts w:ascii="Times New Roman" w:eastAsia="Times New Roman" w:hAnsi="Times New Roman" w:cs="Times New Roman"/>
                <w:color w:val="000000" w:themeColor="text1"/>
                <w:sz w:val="24"/>
                <w:szCs w:val="24"/>
              </w:rPr>
            </w:pPr>
            <w:r w:rsidRPr="2E1AB08F">
              <w:rPr>
                <w:rFonts w:ascii="Times New Roman" w:eastAsia="Times New Roman" w:hAnsi="Times New Roman" w:cs="Times New Roman"/>
                <w:color w:val="000000" w:themeColor="text1"/>
                <w:sz w:val="24"/>
                <w:szCs w:val="24"/>
              </w:rPr>
              <w:t xml:space="preserve"> Rp        500 </w:t>
            </w:r>
          </w:p>
        </w:tc>
        <w:tc>
          <w:tcPr>
            <w:tcW w:w="1977"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0BB3D8B8" w14:textId="1C3199E6" w:rsidR="2E1AB08F" w:rsidRDefault="2E1AB08F" w:rsidP="009F72A1">
            <w:pPr>
              <w:spacing w:line="360" w:lineRule="auto"/>
              <w:jc w:val="right"/>
              <w:rPr>
                <w:rFonts w:ascii="Times New Roman" w:eastAsia="Times New Roman" w:hAnsi="Times New Roman" w:cs="Times New Roman"/>
                <w:color w:val="000000" w:themeColor="text1"/>
                <w:sz w:val="24"/>
                <w:szCs w:val="24"/>
              </w:rPr>
            </w:pPr>
            <w:r w:rsidRPr="2E1AB08F">
              <w:rPr>
                <w:rFonts w:ascii="Times New Roman" w:eastAsia="Times New Roman" w:hAnsi="Times New Roman" w:cs="Times New Roman"/>
                <w:color w:val="000000" w:themeColor="text1"/>
                <w:sz w:val="24"/>
                <w:szCs w:val="24"/>
              </w:rPr>
              <w:t xml:space="preserve"> Rp      5.000 </w:t>
            </w:r>
          </w:p>
        </w:tc>
      </w:tr>
      <w:tr w:rsidR="2E1AB08F" w14:paraId="12657980" w14:textId="77777777" w:rsidTr="2E1AB08F">
        <w:trPr>
          <w:trHeight w:val="315"/>
        </w:trPr>
        <w:tc>
          <w:tcPr>
            <w:tcW w:w="465"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498FB65B" w14:textId="57E6E244" w:rsidR="2E1AB08F" w:rsidRDefault="2E1AB08F" w:rsidP="009F72A1">
            <w:pPr>
              <w:spacing w:line="360" w:lineRule="auto"/>
              <w:jc w:val="center"/>
              <w:rPr>
                <w:rFonts w:ascii="Times New Roman" w:eastAsia="Times New Roman" w:hAnsi="Times New Roman" w:cs="Times New Roman"/>
                <w:color w:val="000000" w:themeColor="text1"/>
                <w:sz w:val="24"/>
                <w:szCs w:val="24"/>
              </w:rPr>
            </w:pPr>
            <w:r w:rsidRPr="2E1AB08F">
              <w:rPr>
                <w:rFonts w:ascii="Times New Roman" w:eastAsia="Times New Roman" w:hAnsi="Times New Roman" w:cs="Times New Roman"/>
                <w:color w:val="000000" w:themeColor="text1"/>
                <w:sz w:val="24"/>
                <w:szCs w:val="24"/>
              </w:rPr>
              <w:t>4</w:t>
            </w:r>
          </w:p>
          <w:p w14:paraId="6DE5DB52" w14:textId="3C398EAA" w:rsidR="2E1AB08F" w:rsidRDefault="2E1AB08F" w:rsidP="009F72A1">
            <w:pPr>
              <w:spacing w:line="360" w:lineRule="auto"/>
              <w:jc w:val="center"/>
              <w:rPr>
                <w:rFonts w:ascii="Times New Roman" w:eastAsia="Times New Roman" w:hAnsi="Times New Roman" w:cs="Times New Roman"/>
                <w:color w:val="000000" w:themeColor="text1"/>
                <w:sz w:val="24"/>
                <w:szCs w:val="24"/>
              </w:rPr>
            </w:pPr>
          </w:p>
        </w:tc>
        <w:tc>
          <w:tcPr>
            <w:tcW w:w="2823"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671649B7" w14:textId="37C77AB2" w:rsidR="2E1AB08F" w:rsidRDefault="2E1AB08F" w:rsidP="009F72A1">
            <w:pPr>
              <w:spacing w:line="360" w:lineRule="auto"/>
              <w:rPr>
                <w:rFonts w:ascii="Times New Roman" w:eastAsia="Times New Roman" w:hAnsi="Times New Roman" w:cs="Times New Roman"/>
                <w:color w:val="000000" w:themeColor="text1"/>
                <w:sz w:val="24"/>
                <w:szCs w:val="24"/>
              </w:rPr>
            </w:pPr>
            <w:r w:rsidRPr="2E1AB08F">
              <w:rPr>
                <w:rFonts w:ascii="Times New Roman" w:eastAsia="Times New Roman" w:hAnsi="Times New Roman" w:cs="Times New Roman"/>
                <w:color w:val="000000" w:themeColor="text1"/>
                <w:sz w:val="24"/>
                <w:szCs w:val="24"/>
              </w:rPr>
              <w:t>Kabel Jumper Male to Female</w:t>
            </w:r>
          </w:p>
        </w:tc>
        <w:tc>
          <w:tcPr>
            <w:tcW w:w="105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139B2267" w14:textId="4D0177E3" w:rsidR="2E1AB08F" w:rsidRDefault="2E1AB08F" w:rsidP="009F72A1">
            <w:pPr>
              <w:spacing w:line="360" w:lineRule="auto"/>
              <w:jc w:val="center"/>
              <w:rPr>
                <w:rFonts w:ascii="Times New Roman" w:eastAsia="Times New Roman" w:hAnsi="Times New Roman" w:cs="Times New Roman"/>
                <w:color w:val="000000" w:themeColor="text1"/>
                <w:sz w:val="24"/>
                <w:szCs w:val="24"/>
              </w:rPr>
            </w:pPr>
            <w:r w:rsidRPr="2E1AB08F">
              <w:rPr>
                <w:rFonts w:ascii="Times New Roman" w:eastAsia="Times New Roman" w:hAnsi="Times New Roman" w:cs="Times New Roman"/>
                <w:color w:val="000000" w:themeColor="text1"/>
                <w:sz w:val="24"/>
                <w:szCs w:val="24"/>
              </w:rPr>
              <w:t>10</w:t>
            </w:r>
          </w:p>
        </w:tc>
        <w:tc>
          <w:tcPr>
            <w:tcW w:w="1905"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484B3014" w14:textId="054825C1" w:rsidR="2E1AB08F" w:rsidRDefault="2E1AB08F" w:rsidP="009F72A1">
            <w:pPr>
              <w:spacing w:line="360" w:lineRule="auto"/>
              <w:jc w:val="right"/>
              <w:rPr>
                <w:rFonts w:ascii="Times New Roman" w:eastAsia="Times New Roman" w:hAnsi="Times New Roman" w:cs="Times New Roman"/>
                <w:color w:val="000000" w:themeColor="text1"/>
                <w:sz w:val="24"/>
                <w:szCs w:val="24"/>
              </w:rPr>
            </w:pPr>
            <w:r w:rsidRPr="2E1AB08F">
              <w:rPr>
                <w:rFonts w:ascii="Times New Roman" w:eastAsia="Times New Roman" w:hAnsi="Times New Roman" w:cs="Times New Roman"/>
                <w:color w:val="000000" w:themeColor="text1"/>
                <w:sz w:val="24"/>
                <w:szCs w:val="24"/>
              </w:rPr>
              <w:t xml:space="preserve"> Rp        500 </w:t>
            </w:r>
          </w:p>
        </w:tc>
        <w:tc>
          <w:tcPr>
            <w:tcW w:w="1977"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28DEE971" w14:textId="286F1511" w:rsidR="2E1AB08F" w:rsidRDefault="2E1AB08F" w:rsidP="009F72A1">
            <w:pPr>
              <w:spacing w:line="360" w:lineRule="auto"/>
              <w:jc w:val="right"/>
              <w:rPr>
                <w:rFonts w:ascii="Times New Roman" w:eastAsia="Times New Roman" w:hAnsi="Times New Roman" w:cs="Times New Roman"/>
                <w:color w:val="000000" w:themeColor="text1"/>
                <w:sz w:val="24"/>
                <w:szCs w:val="24"/>
              </w:rPr>
            </w:pPr>
            <w:r w:rsidRPr="2E1AB08F">
              <w:rPr>
                <w:rFonts w:ascii="Times New Roman" w:eastAsia="Times New Roman" w:hAnsi="Times New Roman" w:cs="Times New Roman"/>
                <w:color w:val="000000" w:themeColor="text1"/>
                <w:sz w:val="24"/>
                <w:szCs w:val="24"/>
              </w:rPr>
              <w:t xml:space="preserve"> Rp      5.000 </w:t>
            </w:r>
          </w:p>
        </w:tc>
      </w:tr>
      <w:tr w:rsidR="2E1AB08F" w14:paraId="57BE9FD2" w14:textId="77777777" w:rsidTr="2E1AB08F">
        <w:trPr>
          <w:trHeight w:val="315"/>
        </w:trPr>
        <w:tc>
          <w:tcPr>
            <w:tcW w:w="465"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728CBD26" w14:textId="07774564" w:rsidR="2E1AB08F" w:rsidRDefault="2E1AB08F" w:rsidP="009F72A1">
            <w:pPr>
              <w:spacing w:line="360" w:lineRule="auto"/>
              <w:jc w:val="center"/>
              <w:rPr>
                <w:rFonts w:ascii="Times New Roman" w:eastAsia="Times New Roman" w:hAnsi="Times New Roman" w:cs="Times New Roman"/>
                <w:color w:val="000000" w:themeColor="text1"/>
                <w:sz w:val="24"/>
                <w:szCs w:val="24"/>
              </w:rPr>
            </w:pPr>
            <w:r w:rsidRPr="2E1AB08F">
              <w:rPr>
                <w:rFonts w:ascii="Times New Roman" w:eastAsia="Times New Roman" w:hAnsi="Times New Roman" w:cs="Times New Roman"/>
                <w:color w:val="000000" w:themeColor="text1"/>
                <w:sz w:val="24"/>
                <w:szCs w:val="24"/>
              </w:rPr>
              <w:t>5</w:t>
            </w:r>
          </w:p>
        </w:tc>
        <w:tc>
          <w:tcPr>
            <w:tcW w:w="2823"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351595B5" w14:textId="7F0FFF83" w:rsidR="2E1AB08F" w:rsidRDefault="2E1AB08F" w:rsidP="009F72A1">
            <w:pPr>
              <w:spacing w:line="360" w:lineRule="auto"/>
              <w:rPr>
                <w:rFonts w:ascii="Times New Roman" w:eastAsia="Times New Roman" w:hAnsi="Times New Roman" w:cs="Times New Roman"/>
                <w:color w:val="000000" w:themeColor="text1"/>
                <w:sz w:val="24"/>
                <w:szCs w:val="24"/>
              </w:rPr>
            </w:pPr>
            <w:r w:rsidRPr="2E1AB08F">
              <w:rPr>
                <w:rFonts w:ascii="Times New Roman" w:eastAsia="Times New Roman" w:hAnsi="Times New Roman" w:cs="Times New Roman"/>
                <w:color w:val="000000" w:themeColor="text1"/>
                <w:sz w:val="24"/>
                <w:szCs w:val="24"/>
              </w:rPr>
              <w:t xml:space="preserve">Modul Relay  4 chanel </w:t>
            </w:r>
          </w:p>
        </w:tc>
        <w:tc>
          <w:tcPr>
            <w:tcW w:w="105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56CE60A1" w14:textId="62050CBF" w:rsidR="2E1AB08F" w:rsidRDefault="2E1AB08F" w:rsidP="009F72A1">
            <w:pPr>
              <w:spacing w:line="360" w:lineRule="auto"/>
              <w:jc w:val="center"/>
              <w:rPr>
                <w:rFonts w:ascii="Times New Roman" w:eastAsia="Times New Roman" w:hAnsi="Times New Roman" w:cs="Times New Roman"/>
                <w:color w:val="000000" w:themeColor="text1"/>
                <w:sz w:val="24"/>
                <w:szCs w:val="24"/>
              </w:rPr>
            </w:pPr>
            <w:r w:rsidRPr="2E1AB08F">
              <w:rPr>
                <w:rFonts w:ascii="Times New Roman" w:eastAsia="Times New Roman" w:hAnsi="Times New Roman" w:cs="Times New Roman"/>
                <w:color w:val="000000" w:themeColor="text1"/>
                <w:sz w:val="24"/>
                <w:szCs w:val="24"/>
              </w:rPr>
              <w:t>1</w:t>
            </w:r>
          </w:p>
        </w:tc>
        <w:tc>
          <w:tcPr>
            <w:tcW w:w="1905"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4966D2FE" w14:textId="40FD819F" w:rsidR="2E1AB08F" w:rsidRDefault="2E1AB08F" w:rsidP="009F72A1">
            <w:pPr>
              <w:spacing w:line="360" w:lineRule="auto"/>
              <w:jc w:val="right"/>
              <w:rPr>
                <w:rFonts w:ascii="Times New Roman" w:eastAsia="Times New Roman" w:hAnsi="Times New Roman" w:cs="Times New Roman"/>
                <w:color w:val="000000" w:themeColor="text1"/>
                <w:sz w:val="24"/>
                <w:szCs w:val="24"/>
              </w:rPr>
            </w:pPr>
            <w:r w:rsidRPr="2E1AB08F">
              <w:rPr>
                <w:rFonts w:ascii="Times New Roman" w:eastAsia="Times New Roman" w:hAnsi="Times New Roman" w:cs="Times New Roman"/>
                <w:color w:val="000000" w:themeColor="text1"/>
                <w:sz w:val="24"/>
                <w:szCs w:val="24"/>
              </w:rPr>
              <w:t xml:space="preserve"> Rp   30.500 </w:t>
            </w:r>
          </w:p>
        </w:tc>
        <w:tc>
          <w:tcPr>
            <w:tcW w:w="1977"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1AD10EB9" w14:textId="5425C937" w:rsidR="2E1AB08F" w:rsidRDefault="2E1AB08F" w:rsidP="009F72A1">
            <w:pPr>
              <w:spacing w:line="360" w:lineRule="auto"/>
              <w:jc w:val="right"/>
              <w:rPr>
                <w:rFonts w:ascii="Times New Roman" w:eastAsia="Times New Roman" w:hAnsi="Times New Roman" w:cs="Times New Roman"/>
                <w:color w:val="000000" w:themeColor="text1"/>
                <w:sz w:val="24"/>
                <w:szCs w:val="24"/>
              </w:rPr>
            </w:pPr>
            <w:r w:rsidRPr="2E1AB08F">
              <w:rPr>
                <w:rFonts w:ascii="Times New Roman" w:eastAsia="Times New Roman" w:hAnsi="Times New Roman" w:cs="Times New Roman"/>
                <w:color w:val="000000" w:themeColor="text1"/>
                <w:sz w:val="24"/>
                <w:szCs w:val="24"/>
              </w:rPr>
              <w:t xml:space="preserve"> Rp    30.500 </w:t>
            </w:r>
          </w:p>
        </w:tc>
      </w:tr>
      <w:tr w:rsidR="2E1AB08F" w14:paraId="2E5229D7" w14:textId="77777777" w:rsidTr="2E1AB08F">
        <w:trPr>
          <w:trHeight w:val="315"/>
        </w:trPr>
        <w:tc>
          <w:tcPr>
            <w:tcW w:w="465"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7DBE4F1E" w14:textId="4BF68C16" w:rsidR="2E1AB08F" w:rsidRDefault="2E1AB08F" w:rsidP="009F72A1">
            <w:pPr>
              <w:spacing w:line="360" w:lineRule="auto"/>
              <w:jc w:val="center"/>
              <w:rPr>
                <w:rFonts w:ascii="Times New Roman" w:eastAsia="Times New Roman" w:hAnsi="Times New Roman" w:cs="Times New Roman"/>
                <w:color w:val="000000" w:themeColor="text1"/>
                <w:sz w:val="24"/>
                <w:szCs w:val="24"/>
              </w:rPr>
            </w:pPr>
            <w:r w:rsidRPr="2E1AB08F">
              <w:rPr>
                <w:rFonts w:ascii="Times New Roman" w:eastAsia="Times New Roman" w:hAnsi="Times New Roman" w:cs="Times New Roman"/>
                <w:color w:val="000000" w:themeColor="text1"/>
                <w:sz w:val="24"/>
                <w:szCs w:val="24"/>
              </w:rPr>
              <w:t>6</w:t>
            </w:r>
          </w:p>
        </w:tc>
        <w:tc>
          <w:tcPr>
            <w:tcW w:w="2823"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0E454EAA" w14:textId="0F9DE05D" w:rsidR="2E1AB08F" w:rsidRDefault="2E1AB08F" w:rsidP="009F72A1">
            <w:pPr>
              <w:spacing w:line="360" w:lineRule="auto"/>
              <w:rPr>
                <w:rFonts w:ascii="Times New Roman" w:eastAsia="Times New Roman" w:hAnsi="Times New Roman" w:cs="Times New Roman"/>
                <w:color w:val="000000" w:themeColor="text1"/>
                <w:sz w:val="24"/>
                <w:szCs w:val="24"/>
              </w:rPr>
            </w:pPr>
            <w:r w:rsidRPr="2E1AB08F">
              <w:rPr>
                <w:rFonts w:ascii="Times New Roman" w:eastAsia="Times New Roman" w:hAnsi="Times New Roman" w:cs="Times New Roman"/>
                <w:color w:val="000000" w:themeColor="text1"/>
                <w:sz w:val="24"/>
                <w:szCs w:val="24"/>
              </w:rPr>
              <w:t>Sensor Arus Pzem-004</w:t>
            </w:r>
          </w:p>
        </w:tc>
        <w:tc>
          <w:tcPr>
            <w:tcW w:w="105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36DAE707" w14:textId="534A0CC7" w:rsidR="2E1AB08F" w:rsidRDefault="2E1AB08F" w:rsidP="009F72A1">
            <w:pPr>
              <w:spacing w:line="360" w:lineRule="auto"/>
              <w:jc w:val="center"/>
              <w:rPr>
                <w:rFonts w:ascii="Times New Roman" w:eastAsia="Times New Roman" w:hAnsi="Times New Roman" w:cs="Times New Roman"/>
                <w:color w:val="000000" w:themeColor="text1"/>
                <w:sz w:val="24"/>
                <w:szCs w:val="24"/>
              </w:rPr>
            </w:pPr>
            <w:r w:rsidRPr="2E1AB08F">
              <w:rPr>
                <w:rFonts w:ascii="Times New Roman" w:eastAsia="Times New Roman" w:hAnsi="Times New Roman" w:cs="Times New Roman"/>
                <w:color w:val="000000" w:themeColor="text1"/>
                <w:sz w:val="24"/>
                <w:szCs w:val="24"/>
              </w:rPr>
              <w:t>1</w:t>
            </w:r>
          </w:p>
        </w:tc>
        <w:tc>
          <w:tcPr>
            <w:tcW w:w="1905"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6B3533A9" w14:textId="70470F36" w:rsidR="2E1AB08F" w:rsidRDefault="2E1AB08F" w:rsidP="009F72A1">
            <w:pPr>
              <w:spacing w:line="360" w:lineRule="auto"/>
              <w:jc w:val="right"/>
              <w:rPr>
                <w:rFonts w:ascii="Times New Roman" w:eastAsia="Times New Roman" w:hAnsi="Times New Roman" w:cs="Times New Roman"/>
                <w:color w:val="000000" w:themeColor="text1"/>
                <w:sz w:val="24"/>
                <w:szCs w:val="24"/>
              </w:rPr>
            </w:pPr>
            <w:r w:rsidRPr="2E1AB08F">
              <w:rPr>
                <w:rFonts w:ascii="Times New Roman" w:eastAsia="Times New Roman" w:hAnsi="Times New Roman" w:cs="Times New Roman"/>
                <w:color w:val="000000" w:themeColor="text1"/>
                <w:sz w:val="24"/>
                <w:szCs w:val="24"/>
              </w:rPr>
              <w:t xml:space="preserve"> Rp 136.500 </w:t>
            </w:r>
          </w:p>
        </w:tc>
        <w:tc>
          <w:tcPr>
            <w:tcW w:w="1977"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6BEA427F" w14:textId="0E81CB2E" w:rsidR="2E1AB08F" w:rsidRDefault="2E1AB08F" w:rsidP="009F72A1">
            <w:pPr>
              <w:spacing w:line="360" w:lineRule="auto"/>
              <w:jc w:val="right"/>
              <w:rPr>
                <w:rFonts w:ascii="Times New Roman" w:eastAsia="Times New Roman" w:hAnsi="Times New Roman" w:cs="Times New Roman"/>
                <w:color w:val="000000" w:themeColor="text1"/>
                <w:sz w:val="24"/>
                <w:szCs w:val="24"/>
              </w:rPr>
            </w:pPr>
            <w:r w:rsidRPr="2E1AB08F">
              <w:rPr>
                <w:rFonts w:ascii="Times New Roman" w:eastAsia="Times New Roman" w:hAnsi="Times New Roman" w:cs="Times New Roman"/>
                <w:color w:val="000000" w:themeColor="text1"/>
                <w:sz w:val="24"/>
                <w:szCs w:val="24"/>
              </w:rPr>
              <w:t xml:space="preserve"> Rp  136.500 </w:t>
            </w:r>
          </w:p>
        </w:tc>
      </w:tr>
      <w:tr w:rsidR="2E1AB08F" w14:paraId="440F3D7C" w14:textId="77777777" w:rsidTr="2E1AB08F">
        <w:trPr>
          <w:trHeight w:val="315"/>
        </w:trPr>
        <w:tc>
          <w:tcPr>
            <w:tcW w:w="465"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16223233" w14:textId="3E153069" w:rsidR="2E1AB08F" w:rsidRDefault="2E1AB08F" w:rsidP="009F72A1">
            <w:pPr>
              <w:spacing w:line="360" w:lineRule="auto"/>
              <w:jc w:val="center"/>
              <w:rPr>
                <w:rFonts w:ascii="Times New Roman" w:eastAsia="Times New Roman" w:hAnsi="Times New Roman" w:cs="Times New Roman"/>
                <w:color w:val="000000" w:themeColor="text1"/>
                <w:sz w:val="24"/>
                <w:szCs w:val="24"/>
              </w:rPr>
            </w:pPr>
            <w:r w:rsidRPr="2E1AB08F">
              <w:rPr>
                <w:rFonts w:ascii="Times New Roman" w:eastAsia="Times New Roman" w:hAnsi="Times New Roman" w:cs="Times New Roman"/>
                <w:color w:val="000000" w:themeColor="text1"/>
                <w:sz w:val="24"/>
                <w:szCs w:val="24"/>
              </w:rPr>
              <w:t>7</w:t>
            </w:r>
          </w:p>
        </w:tc>
        <w:tc>
          <w:tcPr>
            <w:tcW w:w="2823"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66E39818" w14:textId="575D5209" w:rsidR="2E1AB08F" w:rsidRDefault="2E1AB08F" w:rsidP="009F72A1">
            <w:pPr>
              <w:spacing w:line="360" w:lineRule="auto"/>
              <w:rPr>
                <w:rFonts w:ascii="Times New Roman" w:eastAsia="Times New Roman" w:hAnsi="Times New Roman" w:cs="Times New Roman"/>
                <w:color w:val="000000" w:themeColor="text1"/>
                <w:sz w:val="24"/>
                <w:szCs w:val="24"/>
              </w:rPr>
            </w:pPr>
            <w:r w:rsidRPr="2E1AB08F">
              <w:rPr>
                <w:rFonts w:ascii="Times New Roman" w:eastAsia="Times New Roman" w:hAnsi="Times New Roman" w:cs="Times New Roman"/>
                <w:color w:val="000000" w:themeColor="text1"/>
                <w:sz w:val="24"/>
                <w:szCs w:val="24"/>
              </w:rPr>
              <w:t>Box Panel</w:t>
            </w:r>
          </w:p>
        </w:tc>
        <w:tc>
          <w:tcPr>
            <w:tcW w:w="105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68969133" w14:textId="3881AAE3" w:rsidR="2E1AB08F" w:rsidRDefault="2E1AB08F" w:rsidP="009F72A1">
            <w:pPr>
              <w:spacing w:line="360" w:lineRule="auto"/>
              <w:jc w:val="center"/>
              <w:rPr>
                <w:rFonts w:ascii="Times New Roman" w:eastAsia="Times New Roman" w:hAnsi="Times New Roman" w:cs="Times New Roman"/>
                <w:color w:val="000000" w:themeColor="text1"/>
                <w:sz w:val="24"/>
                <w:szCs w:val="24"/>
              </w:rPr>
            </w:pPr>
            <w:r w:rsidRPr="2E1AB08F">
              <w:rPr>
                <w:rFonts w:ascii="Times New Roman" w:eastAsia="Times New Roman" w:hAnsi="Times New Roman" w:cs="Times New Roman"/>
                <w:color w:val="000000" w:themeColor="text1"/>
                <w:sz w:val="24"/>
                <w:szCs w:val="24"/>
              </w:rPr>
              <w:t>1</w:t>
            </w:r>
          </w:p>
        </w:tc>
        <w:tc>
          <w:tcPr>
            <w:tcW w:w="1905"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45067997" w14:textId="1DBA396F" w:rsidR="2E1AB08F" w:rsidRDefault="2E1AB08F" w:rsidP="009F72A1">
            <w:pPr>
              <w:spacing w:line="360" w:lineRule="auto"/>
              <w:jc w:val="right"/>
              <w:rPr>
                <w:rFonts w:ascii="Times New Roman" w:eastAsia="Times New Roman" w:hAnsi="Times New Roman" w:cs="Times New Roman"/>
                <w:color w:val="000000" w:themeColor="text1"/>
                <w:sz w:val="24"/>
                <w:szCs w:val="24"/>
              </w:rPr>
            </w:pPr>
            <w:r w:rsidRPr="2E1AB08F">
              <w:rPr>
                <w:rFonts w:ascii="Times New Roman" w:eastAsia="Times New Roman" w:hAnsi="Times New Roman" w:cs="Times New Roman"/>
                <w:color w:val="000000" w:themeColor="text1"/>
                <w:sz w:val="24"/>
                <w:szCs w:val="24"/>
              </w:rPr>
              <w:t xml:space="preserve"> Rp 125.000 </w:t>
            </w:r>
          </w:p>
        </w:tc>
        <w:tc>
          <w:tcPr>
            <w:tcW w:w="1977"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19F9303E" w14:textId="1F08D8EC" w:rsidR="2E1AB08F" w:rsidRDefault="2E1AB08F" w:rsidP="009F72A1">
            <w:pPr>
              <w:spacing w:line="360" w:lineRule="auto"/>
              <w:jc w:val="right"/>
              <w:rPr>
                <w:rFonts w:ascii="Times New Roman" w:eastAsia="Times New Roman" w:hAnsi="Times New Roman" w:cs="Times New Roman"/>
                <w:color w:val="000000" w:themeColor="text1"/>
                <w:sz w:val="24"/>
                <w:szCs w:val="24"/>
              </w:rPr>
            </w:pPr>
            <w:r w:rsidRPr="2E1AB08F">
              <w:rPr>
                <w:rFonts w:ascii="Times New Roman" w:eastAsia="Times New Roman" w:hAnsi="Times New Roman" w:cs="Times New Roman"/>
                <w:color w:val="000000" w:themeColor="text1"/>
                <w:sz w:val="24"/>
                <w:szCs w:val="24"/>
              </w:rPr>
              <w:t xml:space="preserve"> Rp  125.000 </w:t>
            </w:r>
          </w:p>
        </w:tc>
      </w:tr>
      <w:tr w:rsidR="2E1AB08F" w14:paraId="1C0F18ED" w14:textId="77777777" w:rsidTr="2E1AB08F">
        <w:trPr>
          <w:trHeight w:val="315"/>
        </w:trPr>
        <w:tc>
          <w:tcPr>
            <w:tcW w:w="465"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23E8F456" w14:textId="2F892891" w:rsidR="2E1AB08F" w:rsidRDefault="2E1AB08F" w:rsidP="009F72A1">
            <w:pPr>
              <w:spacing w:line="360" w:lineRule="auto"/>
              <w:jc w:val="center"/>
              <w:rPr>
                <w:rFonts w:ascii="Times New Roman" w:eastAsia="Times New Roman" w:hAnsi="Times New Roman" w:cs="Times New Roman"/>
                <w:color w:val="000000" w:themeColor="text1"/>
                <w:sz w:val="24"/>
                <w:szCs w:val="24"/>
              </w:rPr>
            </w:pPr>
            <w:r w:rsidRPr="2E1AB08F">
              <w:rPr>
                <w:rFonts w:ascii="Times New Roman" w:eastAsia="Times New Roman" w:hAnsi="Times New Roman" w:cs="Times New Roman"/>
                <w:color w:val="000000" w:themeColor="text1"/>
                <w:sz w:val="24"/>
                <w:szCs w:val="24"/>
              </w:rPr>
              <w:t>8</w:t>
            </w:r>
          </w:p>
        </w:tc>
        <w:tc>
          <w:tcPr>
            <w:tcW w:w="2823"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4D7A5276" w14:textId="53533891" w:rsidR="2E1AB08F" w:rsidRDefault="2E1AB08F" w:rsidP="009F72A1">
            <w:pPr>
              <w:spacing w:line="360" w:lineRule="auto"/>
              <w:rPr>
                <w:rFonts w:ascii="Times New Roman" w:eastAsia="Times New Roman" w:hAnsi="Times New Roman" w:cs="Times New Roman"/>
                <w:color w:val="000000" w:themeColor="text1"/>
                <w:sz w:val="24"/>
                <w:szCs w:val="24"/>
              </w:rPr>
            </w:pPr>
            <w:r w:rsidRPr="2E1AB08F">
              <w:rPr>
                <w:rFonts w:ascii="Times New Roman" w:eastAsia="Times New Roman" w:hAnsi="Times New Roman" w:cs="Times New Roman"/>
                <w:color w:val="000000" w:themeColor="text1"/>
                <w:sz w:val="24"/>
                <w:szCs w:val="24"/>
              </w:rPr>
              <w:t>Saklar</w:t>
            </w:r>
          </w:p>
        </w:tc>
        <w:tc>
          <w:tcPr>
            <w:tcW w:w="105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1A1CD848" w14:textId="50B97767" w:rsidR="2E1AB08F" w:rsidRDefault="2E1AB08F" w:rsidP="009F72A1">
            <w:pPr>
              <w:spacing w:line="360" w:lineRule="auto"/>
              <w:jc w:val="center"/>
              <w:rPr>
                <w:rFonts w:ascii="Times New Roman" w:eastAsia="Times New Roman" w:hAnsi="Times New Roman" w:cs="Times New Roman"/>
                <w:color w:val="000000" w:themeColor="text1"/>
                <w:sz w:val="24"/>
                <w:szCs w:val="24"/>
              </w:rPr>
            </w:pPr>
            <w:r w:rsidRPr="2E1AB08F">
              <w:rPr>
                <w:rFonts w:ascii="Times New Roman" w:eastAsia="Times New Roman" w:hAnsi="Times New Roman" w:cs="Times New Roman"/>
                <w:color w:val="000000" w:themeColor="text1"/>
                <w:sz w:val="24"/>
                <w:szCs w:val="24"/>
              </w:rPr>
              <w:t>1</w:t>
            </w:r>
          </w:p>
        </w:tc>
        <w:tc>
          <w:tcPr>
            <w:tcW w:w="1905"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44F1D192" w14:textId="22CCC6B7" w:rsidR="2E1AB08F" w:rsidRDefault="2E1AB08F" w:rsidP="009F72A1">
            <w:pPr>
              <w:spacing w:line="360" w:lineRule="auto"/>
              <w:jc w:val="right"/>
              <w:rPr>
                <w:rFonts w:ascii="Times New Roman" w:eastAsia="Times New Roman" w:hAnsi="Times New Roman" w:cs="Times New Roman"/>
                <w:color w:val="000000" w:themeColor="text1"/>
                <w:sz w:val="24"/>
                <w:szCs w:val="24"/>
              </w:rPr>
            </w:pPr>
            <w:r w:rsidRPr="2E1AB08F">
              <w:rPr>
                <w:rFonts w:ascii="Times New Roman" w:eastAsia="Times New Roman" w:hAnsi="Times New Roman" w:cs="Times New Roman"/>
                <w:color w:val="000000" w:themeColor="text1"/>
                <w:sz w:val="24"/>
                <w:szCs w:val="24"/>
              </w:rPr>
              <w:t xml:space="preserve"> Rp     5.000 </w:t>
            </w:r>
          </w:p>
        </w:tc>
        <w:tc>
          <w:tcPr>
            <w:tcW w:w="1977"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1A794AAB" w14:textId="3493B65B" w:rsidR="2E1AB08F" w:rsidRDefault="2E1AB08F" w:rsidP="009F72A1">
            <w:pPr>
              <w:spacing w:line="360" w:lineRule="auto"/>
              <w:jc w:val="right"/>
              <w:rPr>
                <w:rFonts w:ascii="Times New Roman" w:eastAsia="Times New Roman" w:hAnsi="Times New Roman" w:cs="Times New Roman"/>
                <w:color w:val="000000" w:themeColor="text1"/>
                <w:sz w:val="24"/>
                <w:szCs w:val="24"/>
              </w:rPr>
            </w:pPr>
            <w:r w:rsidRPr="2E1AB08F">
              <w:rPr>
                <w:rFonts w:ascii="Times New Roman" w:eastAsia="Times New Roman" w:hAnsi="Times New Roman" w:cs="Times New Roman"/>
                <w:color w:val="000000" w:themeColor="text1"/>
                <w:sz w:val="24"/>
                <w:szCs w:val="24"/>
              </w:rPr>
              <w:t xml:space="preserve"> Rp      5.000 </w:t>
            </w:r>
          </w:p>
        </w:tc>
      </w:tr>
      <w:tr w:rsidR="2E1AB08F" w14:paraId="6DD1806B" w14:textId="77777777" w:rsidTr="2E1AB08F">
        <w:trPr>
          <w:trHeight w:val="315"/>
        </w:trPr>
        <w:tc>
          <w:tcPr>
            <w:tcW w:w="465"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7F8B26E7" w14:textId="2E1F6A50" w:rsidR="2E1AB08F" w:rsidRDefault="2E1AB08F" w:rsidP="009F72A1">
            <w:pPr>
              <w:spacing w:line="360" w:lineRule="auto"/>
              <w:jc w:val="center"/>
              <w:rPr>
                <w:rFonts w:ascii="Times New Roman" w:eastAsia="Times New Roman" w:hAnsi="Times New Roman" w:cs="Times New Roman"/>
                <w:color w:val="000000" w:themeColor="text1"/>
                <w:sz w:val="24"/>
                <w:szCs w:val="24"/>
              </w:rPr>
            </w:pPr>
            <w:r w:rsidRPr="2E1AB08F">
              <w:rPr>
                <w:rFonts w:ascii="Times New Roman" w:eastAsia="Times New Roman" w:hAnsi="Times New Roman" w:cs="Times New Roman"/>
                <w:color w:val="000000" w:themeColor="text1"/>
                <w:sz w:val="24"/>
                <w:szCs w:val="24"/>
              </w:rPr>
              <w:t>9</w:t>
            </w:r>
          </w:p>
        </w:tc>
        <w:tc>
          <w:tcPr>
            <w:tcW w:w="2823"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04EC0835" w14:textId="0448C1CA" w:rsidR="2E1AB08F" w:rsidRDefault="2E1AB08F" w:rsidP="009F72A1">
            <w:pPr>
              <w:spacing w:line="360" w:lineRule="auto"/>
              <w:rPr>
                <w:rFonts w:ascii="Times New Roman" w:eastAsia="Times New Roman" w:hAnsi="Times New Roman" w:cs="Times New Roman"/>
                <w:color w:val="000000" w:themeColor="text1"/>
                <w:sz w:val="24"/>
                <w:szCs w:val="24"/>
              </w:rPr>
            </w:pPr>
            <w:r w:rsidRPr="2E1AB08F">
              <w:rPr>
                <w:rFonts w:ascii="Times New Roman" w:eastAsia="Times New Roman" w:hAnsi="Times New Roman" w:cs="Times New Roman"/>
                <w:color w:val="000000" w:themeColor="text1"/>
                <w:sz w:val="24"/>
                <w:szCs w:val="24"/>
              </w:rPr>
              <w:t>Led Indikator Output</w:t>
            </w:r>
          </w:p>
        </w:tc>
        <w:tc>
          <w:tcPr>
            <w:tcW w:w="105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436E2091" w14:textId="74E33B51" w:rsidR="2E1AB08F" w:rsidRDefault="2E1AB08F" w:rsidP="009F72A1">
            <w:pPr>
              <w:spacing w:line="360" w:lineRule="auto"/>
              <w:jc w:val="center"/>
              <w:rPr>
                <w:rFonts w:ascii="Times New Roman" w:eastAsia="Times New Roman" w:hAnsi="Times New Roman" w:cs="Times New Roman"/>
                <w:color w:val="000000" w:themeColor="text1"/>
                <w:sz w:val="24"/>
                <w:szCs w:val="24"/>
              </w:rPr>
            </w:pPr>
            <w:r w:rsidRPr="2E1AB08F">
              <w:rPr>
                <w:rFonts w:ascii="Times New Roman" w:eastAsia="Times New Roman" w:hAnsi="Times New Roman" w:cs="Times New Roman"/>
                <w:color w:val="000000" w:themeColor="text1"/>
                <w:sz w:val="24"/>
                <w:szCs w:val="24"/>
              </w:rPr>
              <w:t>4</w:t>
            </w:r>
          </w:p>
        </w:tc>
        <w:tc>
          <w:tcPr>
            <w:tcW w:w="1905"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62C504B6" w14:textId="046F8194" w:rsidR="2E1AB08F" w:rsidRDefault="2E1AB08F" w:rsidP="009F72A1">
            <w:pPr>
              <w:spacing w:line="360" w:lineRule="auto"/>
              <w:jc w:val="right"/>
              <w:rPr>
                <w:rFonts w:ascii="Times New Roman" w:eastAsia="Times New Roman" w:hAnsi="Times New Roman" w:cs="Times New Roman"/>
                <w:color w:val="000000" w:themeColor="text1"/>
                <w:sz w:val="24"/>
                <w:szCs w:val="24"/>
              </w:rPr>
            </w:pPr>
            <w:r w:rsidRPr="2E1AB08F">
              <w:rPr>
                <w:rFonts w:ascii="Times New Roman" w:eastAsia="Times New Roman" w:hAnsi="Times New Roman" w:cs="Times New Roman"/>
                <w:color w:val="000000" w:themeColor="text1"/>
                <w:sz w:val="24"/>
                <w:szCs w:val="24"/>
              </w:rPr>
              <w:t xml:space="preserve"> Rp     2.000 </w:t>
            </w:r>
          </w:p>
        </w:tc>
        <w:tc>
          <w:tcPr>
            <w:tcW w:w="1977"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0439CE2C" w14:textId="10FB5D44" w:rsidR="2E1AB08F" w:rsidRDefault="2E1AB08F" w:rsidP="009F72A1">
            <w:pPr>
              <w:spacing w:line="360" w:lineRule="auto"/>
              <w:jc w:val="right"/>
              <w:rPr>
                <w:rFonts w:ascii="Times New Roman" w:eastAsia="Times New Roman" w:hAnsi="Times New Roman" w:cs="Times New Roman"/>
                <w:color w:val="000000" w:themeColor="text1"/>
                <w:sz w:val="24"/>
                <w:szCs w:val="24"/>
              </w:rPr>
            </w:pPr>
            <w:r w:rsidRPr="2E1AB08F">
              <w:rPr>
                <w:rFonts w:ascii="Times New Roman" w:eastAsia="Times New Roman" w:hAnsi="Times New Roman" w:cs="Times New Roman"/>
                <w:color w:val="000000" w:themeColor="text1"/>
                <w:sz w:val="24"/>
                <w:szCs w:val="24"/>
              </w:rPr>
              <w:t xml:space="preserve"> Rp      8.000 </w:t>
            </w:r>
          </w:p>
        </w:tc>
      </w:tr>
      <w:tr w:rsidR="2E1AB08F" w14:paraId="68807C32" w14:textId="77777777" w:rsidTr="2E1AB08F">
        <w:trPr>
          <w:trHeight w:val="315"/>
        </w:trPr>
        <w:tc>
          <w:tcPr>
            <w:tcW w:w="6243" w:type="dxa"/>
            <w:gridSpan w:val="4"/>
            <w:tcBorders>
              <w:top w:val="single" w:sz="4" w:space="0" w:color="auto"/>
              <w:left w:val="single" w:sz="4" w:space="0" w:color="auto"/>
              <w:bottom w:val="single" w:sz="4" w:space="0" w:color="auto"/>
              <w:right w:val="single" w:sz="4" w:space="0" w:color="000000" w:themeColor="text1"/>
            </w:tcBorders>
            <w:tcMar>
              <w:top w:w="15" w:type="dxa"/>
              <w:left w:w="15" w:type="dxa"/>
              <w:right w:w="15" w:type="dxa"/>
            </w:tcMar>
            <w:vAlign w:val="bottom"/>
          </w:tcPr>
          <w:p w14:paraId="0B8678EA" w14:textId="49BCE921" w:rsidR="2E1AB08F" w:rsidRDefault="2E1AB08F" w:rsidP="009F72A1">
            <w:pPr>
              <w:spacing w:line="360" w:lineRule="auto"/>
              <w:jc w:val="center"/>
              <w:rPr>
                <w:rFonts w:ascii="Times New Roman" w:eastAsia="Times New Roman" w:hAnsi="Times New Roman" w:cs="Times New Roman"/>
                <w:b/>
                <w:bCs/>
                <w:color w:val="000000" w:themeColor="text1"/>
                <w:sz w:val="24"/>
                <w:szCs w:val="24"/>
              </w:rPr>
            </w:pPr>
            <w:r w:rsidRPr="2E1AB08F">
              <w:rPr>
                <w:rFonts w:ascii="Times New Roman" w:eastAsia="Times New Roman" w:hAnsi="Times New Roman" w:cs="Times New Roman"/>
                <w:b/>
                <w:bCs/>
                <w:color w:val="000000" w:themeColor="text1"/>
                <w:sz w:val="24"/>
                <w:szCs w:val="24"/>
              </w:rPr>
              <w:t>Total</w:t>
            </w:r>
          </w:p>
        </w:tc>
        <w:tc>
          <w:tcPr>
            <w:tcW w:w="1977" w:type="dxa"/>
            <w:tcBorders>
              <w:top w:val="single" w:sz="4" w:space="0" w:color="auto"/>
              <w:left w:val="nil"/>
              <w:bottom w:val="single" w:sz="4" w:space="0" w:color="auto"/>
              <w:right w:val="single" w:sz="4" w:space="0" w:color="auto"/>
            </w:tcBorders>
            <w:tcMar>
              <w:top w:w="15" w:type="dxa"/>
              <w:left w:w="15" w:type="dxa"/>
              <w:right w:w="15" w:type="dxa"/>
            </w:tcMar>
            <w:vAlign w:val="bottom"/>
          </w:tcPr>
          <w:p w14:paraId="63BEAE4F" w14:textId="198B9138" w:rsidR="2E1AB08F" w:rsidRDefault="2E1AB08F" w:rsidP="009F72A1">
            <w:pPr>
              <w:spacing w:line="360" w:lineRule="auto"/>
              <w:rPr>
                <w:rFonts w:ascii="Times New Roman" w:eastAsia="Times New Roman" w:hAnsi="Times New Roman" w:cs="Times New Roman"/>
                <w:b/>
                <w:bCs/>
                <w:color w:val="000000" w:themeColor="text1"/>
                <w:sz w:val="24"/>
                <w:szCs w:val="24"/>
              </w:rPr>
            </w:pPr>
            <w:r w:rsidRPr="2E1AB08F">
              <w:rPr>
                <w:rFonts w:ascii="Times New Roman" w:eastAsia="Times New Roman" w:hAnsi="Times New Roman" w:cs="Times New Roman"/>
                <w:b/>
                <w:bCs/>
                <w:color w:val="000000" w:themeColor="text1"/>
                <w:sz w:val="24"/>
                <w:szCs w:val="24"/>
              </w:rPr>
              <w:t xml:space="preserve">          Rp 410.000</w:t>
            </w:r>
          </w:p>
        </w:tc>
      </w:tr>
    </w:tbl>
    <w:p w14:paraId="55E034B5" w14:textId="5FE8ADEC" w:rsidR="681230AF" w:rsidRDefault="681230AF" w:rsidP="009F72A1">
      <w:pPr>
        <w:spacing w:line="360" w:lineRule="auto"/>
        <w:jc w:val="both"/>
        <w:rPr>
          <w:rFonts w:ascii="Times New Roman" w:eastAsia="Times New Roman" w:hAnsi="Times New Roman" w:cs="Times New Roman"/>
          <w:sz w:val="24"/>
          <w:szCs w:val="24"/>
        </w:rPr>
      </w:pPr>
    </w:p>
    <w:p w14:paraId="67D43B0D" w14:textId="6A1EE85B" w:rsidR="004F4FD1" w:rsidRPr="00352513" w:rsidRDefault="004F4FD1" w:rsidP="009F72A1">
      <w:pPr>
        <w:spacing w:line="360" w:lineRule="auto"/>
        <w:rPr>
          <w:rFonts w:ascii="Times New Roman" w:eastAsia="Times New Roman" w:hAnsi="Times New Roman" w:cs="Times New Roman"/>
          <w:b/>
          <w:bCs/>
          <w:sz w:val="24"/>
          <w:szCs w:val="24"/>
        </w:rPr>
      </w:pPr>
    </w:p>
    <w:p w14:paraId="000000B9" w14:textId="0C91922B" w:rsidR="004F4FD1" w:rsidRDefault="19BE5AF5" w:rsidP="009F72A1">
      <w:pPr>
        <w:spacing w:line="360" w:lineRule="auto"/>
        <w:jc w:val="center"/>
        <w:rPr>
          <w:rFonts w:ascii="Times New Roman" w:eastAsia="Times New Roman" w:hAnsi="Times New Roman" w:cs="Times New Roman"/>
          <w:b/>
          <w:bCs/>
          <w:sz w:val="24"/>
          <w:szCs w:val="24"/>
        </w:rPr>
      </w:pPr>
      <w:r w:rsidRPr="00352513">
        <w:rPr>
          <w:rFonts w:ascii="Times New Roman" w:eastAsia="Times New Roman" w:hAnsi="Times New Roman" w:cs="Times New Roman"/>
          <w:b/>
          <w:bCs/>
          <w:sz w:val="24"/>
          <w:szCs w:val="24"/>
        </w:rPr>
        <w:t>DAFTAR PUSTAKA</w:t>
      </w:r>
    </w:p>
    <w:p w14:paraId="04869292" w14:textId="77777777" w:rsidR="008930AA" w:rsidRPr="00352513" w:rsidRDefault="008930AA" w:rsidP="009F72A1">
      <w:pPr>
        <w:spacing w:line="360" w:lineRule="auto"/>
        <w:jc w:val="center"/>
        <w:rPr>
          <w:rFonts w:ascii="Times New Roman" w:eastAsia="Times New Roman" w:hAnsi="Times New Roman" w:cs="Times New Roman"/>
          <w:b/>
          <w:bCs/>
          <w:sz w:val="24"/>
          <w:szCs w:val="24"/>
        </w:rPr>
      </w:pPr>
      <w:bookmarkStart w:id="3" w:name="_Hlk176991409"/>
    </w:p>
    <w:p w14:paraId="2A9FCB20" w14:textId="5F517BAD" w:rsidR="2E1AB08F" w:rsidRPr="00573917" w:rsidRDefault="19BE5AF5" w:rsidP="009F72A1">
      <w:pPr>
        <w:spacing w:line="360" w:lineRule="auto"/>
        <w:ind w:left="993" w:hanging="993"/>
        <w:jc w:val="both"/>
        <w:rPr>
          <w:rFonts w:ascii="Times New Roman" w:eastAsia="Times New Roman" w:hAnsi="Times New Roman" w:cs="Times New Roman"/>
          <w:sz w:val="24"/>
          <w:szCs w:val="24"/>
        </w:rPr>
      </w:pPr>
      <w:r w:rsidRPr="19BE5AF5">
        <w:rPr>
          <w:rFonts w:ascii="Times New Roman" w:eastAsia="Times New Roman" w:hAnsi="Times New Roman" w:cs="Times New Roman"/>
          <w:color w:val="000000" w:themeColor="text1"/>
          <w:sz w:val="24"/>
          <w:szCs w:val="24"/>
        </w:rPr>
        <w:t xml:space="preserve">Adi, A. C. (2024, Januari 15). </w:t>
      </w:r>
      <w:r w:rsidRPr="19BE5AF5">
        <w:rPr>
          <w:rFonts w:ascii="Times New Roman" w:eastAsia="Times New Roman" w:hAnsi="Times New Roman" w:cs="Times New Roman"/>
          <w:i/>
          <w:iCs/>
          <w:color w:val="000000" w:themeColor="text1"/>
          <w:sz w:val="24"/>
          <w:szCs w:val="24"/>
        </w:rPr>
        <w:t>Kementerian energi dan sumber daya Mineral republik indonesia</w:t>
      </w:r>
      <w:r w:rsidRPr="19BE5AF5">
        <w:rPr>
          <w:rFonts w:ascii="Times New Roman" w:eastAsia="Times New Roman" w:hAnsi="Times New Roman" w:cs="Times New Roman"/>
          <w:color w:val="000000" w:themeColor="text1"/>
          <w:sz w:val="24"/>
          <w:szCs w:val="24"/>
        </w:rPr>
        <w:t xml:space="preserve">. Retrieved from Konsumsi Listrik  Masyarakat Meningkat, Tahun 2023 Capai 1.285 kWh/Kapita: </w:t>
      </w:r>
      <w:r w:rsidR="2E1AB08F" w:rsidRPr="19BE5AF5">
        <w:rPr>
          <w:rStyle w:val="EndnoteReference"/>
          <w:rFonts w:ascii="Times New Roman" w:eastAsia="Times New Roman" w:hAnsi="Times New Roman" w:cs="Times New Roman"/>
          <w:sz w:val="24"/>
          <w:szCs w:val="24"/>
        </w:rPr>
        <w:endnoteReference w:id="2"/>
      </w:r>
      <w:hyperlink r:id="rId12">
        <w:r w:rsidRPr="19BE5AF5">
          <w:rPr>
            <w:rStyle w:val="Hyperlink"/>
            <w:rFonts w:ascii="Times New Roman" w:eastAsia="Times New Roman" w:hAnsi="Times New Roman" w:cs="Times New Roman"/>
            <w:color w:val="auto"/>
            <w:sz w:val="24"/>
            <w:szCs w:val="24"/>
            <w:u w:val="none"/>
          </w:rPr>
          <w:t>https://www.esdm.go.id/id/media-center/arsip-berita/konsumsi-listrik</w:t>
        </w:r>
      </w:hyperlink>
      <w:r w:rsidRPr="19BE5AF5">
        <w:rPr>
          <w:rFonts w:ascii="Times New Roman" w:eastAsia="Times New Roman" w:hAnsi="Times New Roman" w:cs="Times New Roman"/>
          <w:color w:val="000000" w:themeColor="text1"/>
          <w:sz w:val="24"/>
          <w:szCs w:val="24"/>
        </w:rPr>
        <w:t>masyarakat-meningkat-tahun-2023-capai-1285-kwh-kapita</w:t>
      </w:r>
    </w:p>
    <w:bookmarkEnd w:id="3"/>
    <w:p w14:paraId="30184F9E" w14:textId="3B70C470" w:rsidR="2E1AB08F" w:rsidRDefault="19BE5AF5" w:rsidP="009F72A1">
      <w:pPr>
        <w:spacing w:line="360" w:lineRule="auto"/>
        <w:ind w:left="993" w:hanging="993"/>
        <w:jc w:val="both"/>
      </w:pPr>
      <w:r w:rsidRPr="19BE5AF5">
        <w:rPr>
          <w:rFonts w:ascii="Times New Roman" w:eastAsia="Times New Roman" w:hAnsi="Times New Roman" w:cs="Times New Roman"/>
          <w:color w:val="000000" w:themeColor="text1"/>
          <w:sz w:val="24"/>
          <w:szCs w:val="24"/>
        </w:rPr>
        <w:t xml:space="preserve">Hendrawan, A. P., &amp; Agustini, N. P. (2022, Mei). Simulasi Kendali Dan Monitoring Daya </w:t>
      </w:r>
      <w:r w:rsidR="2E1AB08F">
        <w:tab/>
      </w:r>
      <w:r w:rsidRPr="19BE5AF5">
        <w:rPr>
          <w:rFonts w:ascii="Times New Roman" w:eastAsia="Times New Roman" w:hAnsi="Times New Roman" w:cs="Times New Roman"/>
          <w:color w:val="000000" w:themeColor="text1"/>
          <w:sz w:val="24"/>
          <w:szCs w:val="24"/>
        </w:rPr>
        <w:t xml:space="preserve">Listrik Peralatan Rumah Tangga Berbasis ESP32. </w:t>
      </w:r>
      <w:r w:rsidRPr="19BE5AF5">
        <w:rPr>
          <w:rFonts w:ascii="Times New Roman" w:eastAsia="Times New Roman" w:hAnsi="Times New Roman" w:cs="Times New Roman"/>
          <w:i/>
          <w:iCs/>
          <w:color w:val="000000" w:themeColor="text1"/>
          <w:sz w:val="24"/>
          <w:szCs w:val="24"/>
        </w:rPr>
        <w:t>ALINIER JURNAL VOL 3 NO 1</w:t>
      </w:r>
      <w:r w:rsidRPr="19BE5AF5">
        <w:rPr>
          <w:rFonts w:ascii="Times New Roman" w:eastAsia="Times New Roman" w:hAnsi="Times New Roman" w:cs="Times New Roman"/>
          <w:color w:val="000000" w:themeColor="text1"/>
          <w:sz w:val="24"/>
          <w:szCs w:val="24"/>
        </w:rPr>
        <w:t xml:space="preserve">, </w:t>
      </w:r>
      <w:r w:rsidR="2E1AB08F">
        <w:tab/>
      </w:r>
      <w:r w:rsidRPr="19BE5AF5">
        <w:rPr>
          <w:rFonts w:ascii="Times New Roman" w:eastAsia="Times New Roman" w:hAnsi="Times New Roman" w:cs="Times New Roman"/>
          <w:color w:val="000000" w:themeColor="text1"/>
          <w:sz w:val="24"/>
          <w:szCs w:val="24"/>
        </w:rPr>
        <w:t>56-59.</w:t>
      </w:r>
    </w:p>
    <w:p w14:paraId="20F29783" w14:textId="78D537B1" w:rsidR="2E1AB08F" w:rsidRDefault="19BE5AF5" w:rsidP="009F72A1">
      <w:pPr>
        <w:spacing w:line="360" w:lineRule="auto"/>
        <w:ind w:left="851" w:hanging="851"/>
        <w:jc w:val="both"/>
      </w:pPr>
      <w:r w:rsidRPr="19BE5AF5">
        <w:rPr>
          <w:rFonts w:ascii="Times New Roman" w:eastAsia="Times New Roman" w:hAnsi="Times New Roman" w:cs="Times New Roman"/>
          <w:color w:val="000000" w:themeColor="text1"/>
          <w:sz w:val="24"/>
          <w:szCs w:val="24"/>
        </w:rPr>
        <w:t xml:space="preserve">Lubis, M. Sobron Yamin.(2021). Implementasi Artificial Intelligence pada Sistem </w:t>
      </w:r>
      <w:r w:rsidR="005B3A2E">
        <w:t xml:space="preserve">  </w:t>
      </w:r>
      <w:r w:rsidRPr="19BE5AF5">
        <w:rPr>
          <w:rFonts w:ascii="Times New Roman" w:eastAsia="Times New Roman" w:hAnsi="Times New Roman" w:cs="Times New Roman"/>
          <w:color w:val="000000" w:themeColor="text1"/>
          <w:sz w:val="24"/>
          <w:szCs w:val="24"/>
        </w:rPr>
        <w:t>Manufaktur Terpadu. Jurnal SEMNASTEK UISU, hal 2.</w:t>
      </w:r>
    </w:p>
    <w:p w14:paraId="43F19EF9" w14:textId="232925C0" w:rsidR="19BE5AF5" w:rsidRPr="00352513" w:rsidRDefault="19BE5AF5" w:rsidP="009F72A1">
      <w:pPr>
        <w:spacing w:line="360" w:lineRule="auto"/>
        <w:ind w:left="993" w:hanging="993"/>
        <w:jc w:val="both"/>
      </w:pPr>
      <w:r w:rsidRPr="19BE5AF5">
        <w:rPr>
          <w:rFonts w:ascii="Times New Roman" w:eastAsia="Times New Roman" w:hAnsi="Times New Roman" w:cs="Times New Roman"/>
          <w:color w:val="000000" w:themeColor="text1"/>
          <w:sz w:val="24"/>
          <w:szCs w:val="24"/>
        </w:rPr>
        <w:t xml:space="preserve">Sukadana, I. W., Prayoga, D., &amp; Suriana, I. W. (2021). Sistem Monitoring dan Audit Energi Listrik Berbasis Internet Of Things (IOT). </w:t>
      </w:r>
      <w:r w:rsidRPr="19BE5AF5">
        <w:rPr>
          <w:rFonts w:ascii="Times New Roman" w:eastAsia="Times New Roman" w:hAnsi="Times New Roman" w:cs="Times New Roman"/>
          <w:i/>
          <w:iCs/>
          <w:color w:val="000000" w:themeColor="text1"/>
          <w:sz w:val="24"/>
          <w:szCs w:val="24"/>
        </w:rPr>
        <w:t>JTEV (Jurnal Teknik Elektro dan Vokasional) Vol. 7 No. 2</w:t>
      </w:r>
      <w:r w:rsidRPr="19BE5AF5">
        <w:rPr>
          <w:rFonts w:ascii="Times New Roman" w:eastAsia="Times New Roman" w:hAnsi="Times New Roman" w:cs="Times New Roman"/>
          <w:color w:val="000000" w:themeColor="text1"/>
          <w:sz w:val="24"/>
          <w:szCs w:val="24"/>
        </w:rPr>
        <w:t>, 139</w:t>
      </w:r>
    </w:p>
    <w:p w14:paraId="000000BB" w14:textId="75496BC0" w:rsidR="008B7CE1" w:rsidRPr="00352513" w:rsidRDefault="008B7CE1" w:rsidP="008B7CE1">
      <w:pPr>
        <w:jc w:val="both"/>
        <w:rPr>
          <w:rFonts w:ascii="Times New Roman" w:eastAsia="Times New Roman" w:hAnsi="Times New Roman" w:cs="Times New Roman"/>
          <w:b/>
          <w:bCs/>
          <w:sz w:val="24"/>
          <w:szCs w:val="24"/>
        </w:rPr>
      </w:pPr>
      <w:r w:rsidRPr="00352513">
        <w:rPr>
          <w:b/>
          <w:bCs/>
          <w:noProof/>
        </w:rPr>
        <w:lastRenderedPageBreak/>
        <w:drawing>
          <wp:anchor distT="0" distB="0" distL="114300" distR="114300" simplePos="0" relativeHeight="251658240" behindDoc="0" locked="0" layoutInCell="1" allowOverlap="1" wp14:anchorId="66169B45" wp14:editId="62340B4B">
            <wp:simplePos x="0" y="0"/>
            <wp:positionH relativeFrom="column">
              <wp:posOffset>-468630</wp:posOffset>
            </wp:positionH>
            <wp:positionV relativeFrom="paragraph">
              <wp:posOffset>234315</wp:posOffset>
            </wp:positionV>
            <wp:extent cx="5743575" cy="8122089"/>
            <wp:effectExtent l="0" t="0" r="0" b="0"/>
            <wp:wrapNone/>
            <wp:docPr id="264096280" name="Picture 264096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5743575" cy="8122089"/>
                    </a:xfrm>
                    <a:prstGeom prst="rect">
                      <a:avLst/>
                    </a:prstGeom>
                  </pic:spPr>
                </pic:pic>
              </a:graphicData>
            </a:graphic>
            <wp14:sizeRelH relativeFrom="page">
              <wp14:pctWidth>0</wp14:pctWidth>
            </wp14:sizeRelH>
            <wp14:sizeRelV relativeFrom="page">
              <wp14:pctHeight>0</wp14:pctHeight>
            </wp14:sizeRelV>
          </wp:anchor>
        </w:drawing>
      </w:r>
      <w:r w:rsidRPr="00352513">
        <w:rPr>
          <w:rFonts w:ascii="Times New Roman" w:eastAsia="Times New Roman" w:hAnsi="Times New Roman" w:cs="Times New Roman"/>
          <w:b/>
          <w:bCs/>
          <w:sz w:val="24"/>
          <w:szCs w:val="24"/>
        </w:rPr>
        <w:t>LEMBAR PERNYATAAN ORISINALITAS KARYA</w:t>
      </w:r>
    </w:p>
    <w:p w14:paraId="6B29702D" w14:textId="5B8418B9" w:rsidR="008B7CE1" w:rsidRDefault="008B7CE1" w:rsidP="008B7CE1">
      <w:pPr>
        <w:ind w:left="1440" w:hanging="1440"/>
        <w:jc w:val="both"/>
      </w:pPr>
    </w:p>
    <w:bookmarkEnd w:id="1"/>
    <w:p w14:paraId="1E1BB70A" w14:textId="77777777" w:rsidR="008B7CE1" w:rsidRDefault="008B7CE1" w:rsidP="19BE5AF5">
      <w:pPr>
        <w:jc w:val="both"/>
        <w:rPr>
          <w:rFonts w:ascii="Times New Roman" w:eastAsia="Times New Roman" w:hAnsi="Times New Roman" w:cs="Times New Roman"/>
          <w:b/>
          <w:bCs/>
          <w:sz w:val="24"/>
          <w:szCs w:val="24"/>
        </w:rPr>
        <w:sectPr w:rsidR="008B7CE1" w:rsidSect="008B4EA4">
          <w:pgSz w:w="11909" w:h="16834"/>
          <w:pgMar w:top="1701" w:right="1701" w:bottom="1701" w:left="2268" w:header="720" w:footer="720" w:gutter="0"/>
          <w:pgNumType w:start="1"/>
          <w:cols w:space="720"/>
        </w:sectPr>
      </w:pPr>
    </w:p>
    <w:p w14:paraId="2849B5FA" w14:textId="77777777" w:rsidR="008B7CE1" w:rsidRPr="008B7CE1" w:rsidRDefault="008B7CE1" w:rsidP="008B7CE1">
      <w:pPr>
        <w:rPr>
          <w:rFonts w:ascii="Times New Roman" w:eastAsia="Times New Roman" w:hAnsi="Times New Roman" w:cs="Times New Roman"/>
          <w:sz w:val="24"/>
          <w:szCs w:val="24"/>
        </w:rPr>
        <w:sectPr w:rsidR="008B7CE1" w:rsidRPr="008B7CE1" w:rsidSect="00B73A7C">
          <w:pgSz w:w="11909" w:h="16834"/>
          <w:pgMar w:top="1701" w:right="1701" w:bottom="1701" w:left="2268" w:header="720" w:footer="720" w:gutter="0"/>
          <w:pgNumType w:start="12"/>
          <w:cols w:space="720"/>
        </w:sectPr>
      </w:pPr>
    </w:p>
    <w:p w14:paraId="000000D6" w14:textId="77777777" w:rsidR="008B7CE1" w:rsidRPr="008B7CE1" w:rsidRDefault="008B7CE1" w:rsidP="00F63FC8">
      <w:pPr>
        <w:tabs>
          <w:tab w:val="left" w:pos="2505"/>
        </w:tabs>
        <w:rPr>
          <w:rFonts w:ascii="Times New Roman" w:eastAsia="Times New Roman" w:hAnsi="Times New Roman" w:cs="Times New Roman"/>
          <w:sz w:val="24"/>
          <w:szCs w:val="24"/>
        </w:rPr>
      </w:pPr>
    </w:p>
    <w:sectPr w:rsidR="008B7CE1" w:rsidRPr="008B7CE1" w:rsidSect="008B4EA4">
      <w:pgSz w:w="11909" w:h="16834"/>
      <w:pgMar w:top="1701" w:right="1701" w:bottom="1701" w:left="2268"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BBAAA8F" w14:textId="77777777" w:rsidR="002C3A15" w:rsidRDefault="002C3A15">
      <w:pPr>
        <w:spacing w:line="240" w:lineRule="auto"/>
      </w:pPr>
      <w:r>
        <w:separator/>
      </w:r>
    </w:p>
  </w:endnote>
  <w:endnote w:type="continuationSeparator" w:id="0">
    <w:p w14:paraId="723E40FC" w14:textId="77777777" w:rsidR="002C3A15" w:rsidRDefault="002C3A15">
      <w:pPr>
        <w:spacing w:line="240" w:lineRule="auto"/>
      </w:pPr>
      <w:r>
        <w:continuationSeparator/>
      </w:r>
    </w:p>
  </w:endnote>
  <w:endnote w:type="continuationNotice" w:id="1">
    <w:p w14:paraId="69544078" w14:textId="77777777" w:rsidR="002C3A15" w:rsidRDefault="002C3A15">
      <w:pPr>
        <w:spacing w:line="240" w:lineRule="auto"/>
      </w:pPr>
    </w:p>
  </w:endnote>
  <w:endnote w:id="2">
    <w:p w14:paraId="7DE19604" w14:textId="499ABC7A" w:rsidR="19BE5AF5" w:rsidRPr="001261B9" w:rsidRDefault="19BE5AF5" w:rsidP="001261B9">
      <w:pPr>
        <w:pStyle w:val="EndnoteText"/>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0475476"/>
      <w:docPartObj>
        <w:docPartGallery w:val="Page Numbers (Bottom of Page)"/>
        <w:docPartUnique/>
      </w:docPartObj>
    </w:sdtPr>
    <w:sdtEndPr>
      <w:rPr>
        <w:noProof/>
      </w:rPr>
    </w:sdtEndPr>
    <w:sdtContent>
      <w:p w14:paraId="67FBD7E6" w14:textId="21380615" w:rsidR="004034F7" w:rsidRDefault="004034F7" w:rsidP="004034F7">
        <w:pPr>
          <w:pStyle w:val="Footer"/>
          <w:ind w:left="3407" w:firstLine="4513"/>
          <w:jc w:val="center"/>
        </w:pPr>
        <w:r>
          <w:fldChar w:fldCharType="begin"/>
        </w:r>
        <w:r>
          <w:instrText xml:space="preserve"> PAGE   \* MERGEFORMAT </w:instrText>
        </w:r>
        <w:r>
          <w:fldChar w:fldCharType="separate"/>
        </w:r>
        <w:r>
          <w:rPr>
            <w:noProof/>
          </w:rPr>
          <w:t>2</w:t>
        </w:r>
        <w:r>
          <w:rPr>
            <w:noProof/>
          </w:rPr>
          <w:fldChar w:fldCharType="end"/>
        </w:r>
      </w:p>
    </w:sdtContent>
  </w:sdt>
  <w:p w14:paraId="3579FFA2" w14:textId="77777777" w:rsidR="004034F7" w:rsidRDefault="004034F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D4ABE66" w14:textId="77777777" w:rsidR="002C3A15" w:rsidRDefault="002C3A15">
      <w:pPr>
        <w:spacing w:line="240" w:lineRule="auto"/>
      </w:pPr>
      <w:r>
        <w:separator/>
      </w:r>
    </w:p>
  </w:footnote>
  <w:footnote w:type="continuationSeparator" w:id="0">
    <w:p w14:paraId="76AFAE27" w14:textId="77777777" w:rsidR="002C3A15" w:rsidRDefault="002C3A15">
      <w:pPr>
        <w:spacing w:line="240" w:lineRule="auto"/>
      </w:pPr>
      <w:r>
        <w:continuationSeparator/>
      </w:r>
    </w:p>
  </w:footnote>
  <w:footnote w:type="continuationNotice" w:id="1">
    <w:p w14:paraId="70949943" w14:textId="77777777" w:rsidR="002C3A15" w:rsidRDefault="002C3A15">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E15628" w14:textId="77777777" w:rsidR="008B3CBB" w:rsidRDefault="008B3CB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AAFC66"/>
    <w:multiLevelType w:val="hybridMultilevel"/>
    <w:tmpl w:val="4CC48D46"/>
    <w:lvl w:ilvl="0" w:tplc="52B694A6">
      <w:start w:val="1"/>
      <w:numFmt w:val="bullet"/>
      <w:lvlText w:val="-"/>
      <w:lvlJc w:val="left"/>
      <w:pPr>
        <w:ind w:left="1080" w:hanging="360"/>
      </w:pPr>
      <w:rPr>
        <w:rFonts w:ascii="Aptos" w:hAnsi="Aptos" w:hint="default"/>
      </w:rPr>
    </w:lvl>
    <w:lvl w:ilvl="1" w:tplc="18389224">
      <w:start w:val="1"/>
      <w:numFmt w:val="bullet"/>
      <w:lvlText w:val="o"/>
      <w:lvlJc w:val="left"/>
      <w:pPr>
        <w:ind w:left="1800" w:hanging="360"/>
      </w:pPr>
      <w:rPr>
        <w:rFonts w:ascii="Courier New" w:hAnsi="Courier New" w:hint="default"/>
      </w:rPr>
    </w:lvl>
    <w:lvl w:ilvl="2" w:tplc="F9F25210">
      <w:start w:val="1"/>
      <w:numFmt w:val="bullet"/>
      <w:lvlText w:val=""/>
      <w:lvlJc w:val="left"/>
      <w:pPr>
        <w:ind w:left="2520" w:hanging="360"/>
      </w:pPr>
      <w:rPr>
        <w:rFonts w:ascii="Wingdings" w:hAnsi="Wingdings" w:hint="default"/>
      </w:rPr>
    </w:lvl>
    <w:lvl w:ilvl="3" w:tplc="B930E51A">
      <w:start w:val="1"/>
      <w:numFmt w:val="bullet"/>
      <w:lvlText w:val=""/>
      <w:lvlJc w:val="left"/>
      <w:pPr>
        <w:ind w:left="3240" w:hanging="360"/>
      </w:pPr>
      <w:rPr>
        <w:rFonts w:ascii="Symbol" w:hAnsi="Symbol" w:hint="default"/>
      </w:rPr>
    </w:lvl>
    <w:lvl w:ilvl="4" w:tplc="A0A8C098">
      <w:start w:val="1"/>
      <w:numFmt w:val="bullet"/>
      <w:lvlText w:val="o"/>
      <w:lvlJc w:val="left"/>
      <w:pPr>
        <w:ind w:left="3960" w:hanging="360"/>
      </w:pPr>
      <w:rPr>
        <w:rFonts w:ascii="Courier New" w:hAnsi="Courier New" w:hint="default"/>
      </w:rPr>
    </w:lvl>
    <w:lvl w:ilvl="5" w:tplc="29DE8752">
      <w:start w:val="1"/>
      <w:numFmt w:val="bullet"/>
      <w:lvlText w:val=""/>
      <w:lvlJc w:val="left"/>
      <w:pPr>
        <w:ind w:left="4680" w:hanging="360"/>
      </w:pPr>
      <w:rPr>
        <w:rFonts w:ascii="Wingdings" w:hAnsi="Wingdings" w:hint="default"/>
      </w:rPr>
    </w:lvl>
    <w:lvl w:ilvl="6" w:tplc="E0B62A28">
      <w:start w:val="1"/>
      <w:numFmt w:val="bullet"/>
      <w:lvlText w:val=""/>
      <w:lvlJc w:val="left"/>
      <w:pPr>
        <w:ind w:left="5400" w:hanging="360"/>
      </w:pPr>
      <w:rPr>
        <w:rFonts w:ascii="Symbol" w:hAnsi="Symbol" w:hint="default"/>
      </w:rPr>
    </w:lvl>
    <w:lvl w:ilvl="7" w:tplc="BDAADE06">
      <w:start w:val="1"/>
      <w:numFmt w:val="bullet"/>
      <w:lvlText w:val="o"/>
      <w:lvlJc w:val="left"/>
      <w:pPr>
        <w:ind w:left="6120" w:hanging="360"/>
      </w:pPr>
      <w:rPr>
        <w:rFonts w:ascii="Courier New" w:hAnsi="Courier New" w:hint="default"/>
      </w:rPr>
    </w:lvl>
    <w:lvl w:ilvl="8" w:tplc="3E64E6E6">
      <w:start w:val="1"/>
      <w:numFmt w:val="bullet"/>
      <w:lvlText w:val=""/>
      <w:lvlJc w:val="left"/>
      <w:pPr>
        <w:ind w:left="6840" w:hanging="360"/>
      </w:pPr>
      <w:rPr>
        <w:rFonts w:ascii="Wingdings" w:hAnsi="Wingdings" w:hint="default"/>
      </w:rPr>
    </w:lvl>
  </w:abstractNum>
  <w:abstractNum w:abstractNumId="1" w15:restartNumberingAfterBreak="0">
    <w:nsid w:val="0D3FB020"/>
    <w:multiLevelType w:val="hybridMultilevel"/>
    <w:tmpl w:val="1ABACF74"/>
    <w:lvl w:ilvl="0" w:tplc="0BAE8900">
      <w:start w:val="1"/>
      <w:numFmt w:val="decimal"/>
      <w:lvlText w:val="%1."/>
      <w:lvlJc w:val="left"/>
      <w:pPr>
        <w:ind w:left="720" w:hanging="360"/>
      </w:pPr>
    </w:lvl>
    <w:lvl w:ilvl="1" w:tplc="665E9A32">
      <w:start w:val="1"/>
      <w:numFmt w:val="lowerLetter"/>
      <w:lvlText w:val="%2."/>
      <w:lvlJc w:val="left"/>
      <w:pPr>
        <w:ind w:left="1440" w:hanging="360"/>
      </w:pPr>
    </w:lvl>
    <w:lvl w:ilvl="2" w:tplc="06D21950">
      <w:start w:val="1"/>
      <w:numFmt w:val="lowerRoman"/>
      <w:lvlText w:val="%3."/>
      <w:lvlJc w:val="right"/>
      <w:pPr>
        <w:ind w:left="2160" w:hanging="180"/>
      </w:pPr>
    </w:lvl>
    <w:lvl w:ilvl="3" w:tplc="6818E050">
      <w:start w:val="1"/>
      <w:numFmt w:val="decimal"/>
      <w:lvlText w:val="%4."/>
      <w:lvlJc w:val="left"/>
      <w:pPr>
        <w:ind w:left="2880" w:hanging="360"/>
      </w:pPr>
    </w:lvl>
    <w:lvl w:ilvl="4" w:tplc="F82C34EC">
      <w:start w:val="1"/>
      <w:numFmt w:val="lowerLetter"/>
      <w:lvlText w:val="%5."/>
      <w:lvlJc w:val="left"/>
      <w:pPr>
        <w:ind w:left="3600" w:hanging="360"/>
      </w:pPr>
    </w:lvl>
    <w:lvl w:ilvl="5" w:tplc="AD3EB14E">
      <w:start w:val="1"/>
      <w:numFmt w:val="lowerRoman"/>
      <w:lvlText w:val="%6."/>
      <w:lvlJc w:val="right"/>
      <w:pPr>
        <w:ind w:left="4320" w:hanging="180"/>
      </w:pPr>
    </w:lvl>
    <w:lvl w:ilvl="6" w:tplc="7F1CD364">
      <w:start w:val="1"/>
      <w:numFmt w:val="decimal"/>
      <w:lvlText w:val="%7."/>
      <w:lvlJc w:val="left"/>
      <w:pPr>
        <w:ind w:left="5040" w:hanging="360"/>
      </w:pPr>
    </w:lvl>
    <w:lvl w:ilvl="7" w:tplc="26225DA0">
      <w:start w:val="1"/>
      <w:numFmt w:val="lowerLetter"/>
      <w:lvlText w:val="%8."/>
      <w:lvlJc w:val="left"/>
      <w:pPr>
        <w:ind w:left="5760" w:hanging="360"/>
      </w:pPr>
    </w:lvl>
    <w:lvl w:ilvl="8" w:tplc="4BAC7F1C">
      <w:start w:val="1"/>
      <w:numFmt w:val="lowerRoman"/>
      <w:lvlText w:val="%9."/>
      <w:lvlJc w:val="right"/>
      <w:pPr>
        <w:ind w:left="6480" w:hanging="180"/>
      </w:pPr>
    </w:lvl>
  </w:abstractNum>
  <w:abstractNum w:abstractNumId="2" w15:restartNumberingAfterBreak="0">
    <w:nsid w:val="0D722CDA"/>
    <w:multiLevelType w:val="hybridMultilevel"/>
    <w:tmpl w:val="DE66A8F0"/>
    <w:lvl w:ilvl="0" w:tplc="A88EC382">
      <w:start w:val="1"/>
      <w:numFmt w:val="decimal"/>
      <w:lvlText w:val="%1."/>
      <w:lvlJc w:val="left"/>
      <w:pPr>
        <w:ind w:left="720" w:hanging="360"/>
      </w:pPr>
    </w:lvl>
    <w:lvl w:ilvl="1" w:tplc="CC6493EA">
      <w:start w:val="1"/>
      <w:numFmt w:val="lowerLetter"/>
      <w:lvlText w:val="%2."/>
      <w:lvlJc w:val="left"/>
      <w:pPr>
        <w:ind w:left="1440" w:hanging="360"/>
      </w:pPr>
    </w:lvl>
    <w:lvl w:ilvl="2" w:tplc="F5568474">
      <w:start w:val="1"/>
      <w:numFmt w:val="lowerRoman"/>
      <w:lvlText w:val="%3."/>
      <w:lvlJc w:val="right"/>
      <w:pPr>
        <w:ind w:left="2160" w:hanging="180"/>
      </w:pPr>
    </w:lvl>
    <w:lvl w:ilvl="3" w:tplc="CBA61620">
      <w:start w:val="1"/>
      <w:numFmt w:val="decimal"/>
      <w:lvlText w:val="%4."/>
      <w:lvlJc w:val="left"/>
      <w:pPr>
        <w:ind w:left="2880" w:hanging="360"/>
      </w:pPr>
    </w:lvl>
    <w:lvl w:ilvl="4" w:tplc="4AD4FC0A">
      <w:start w:val="1"/>
      <w:numFmt w:val="lowerLetter"/>
      <w:lvlText w:val="%5."/>
      <w:lvlJc w:val="left"/>
      <w:pPr>
        <w:ind w:left="3600" w:hanging="360"/>
      </w:pPr>
    </w:lvl>
    <w:lvl w:ilvl="5" w:tplc="C22A76D0">
      <w:start w:val="1"/>
      <w:numFmt w:val="lowerRoman"/>
      <w:lvlText w:val="%6."/>
      <w:lvlJc w:val="right"/>
      <w:pPr>
        <w:ind w:left="4320" w:hanging="180"/>
      </w:pPr>
    </w:lvl>
    <w:lvl w:ilvl="6" w:tplc="7548DF82">
      <w:start w:val="1"/>
      <w:numFmt w:val="decimal"/>
      <w:lvlText w:val="%7."/>
      <w:lvlJc w:val="left"/>
      <w:pPr>
        <w:ind w:left="5040" w:hanging="360"/>
      </w:pPr>
    </w:lvl>
    <w:lvl w:ilvl="7" w:tplc="2FF8CD40">
      <w:start w:val="1"/>
      <w:numFmt w:val="lowerLetter"/>
      <w:lvlText w:val="%8."/>
      <w:lvlJc w:val="left"/>
      <w:pPr>
        <w:ind w:left="5760" w:hanging="360"/>
      </w:pPr>
    </w:lvl>
    <w:lvl w:ilvl="8" w:tplc="AEB02974">
      <w:start w:val="1"/>
      <w:numFmt w:val="lowerRoman"/>
      <w:lvlText w:val="%9."/>
      <w:lvlJc w:val="right"/>
      <w:pPr>
        <w:ind w:left="6480" w:hanging="180"/>
      </w:pPr>
    </w:lvl>
  </w:abstractNum>
  <w:abstractNum w:abstractNumId="3" w15:restartNumberingAfterBreak="0">
    <w:nsid w:val="13E0414F"/>
    <w:multiLevelType w:val="hybridMultilevel"/>
    <w:tmpl w:val="76E6EFA2"/>
    <w:lvl w:ilvl="0" w:tplc="CAA6DB6A">
      <w:start w:val="1"/>
      <w:numFmt w:val="bullet"/>
      <w:lvlText w:val="-"/>
      <w:lvlJc w:val="left"/>
      <w:pPr>
        <w:ind w:left="1080" w:hanging="360"/>
      </w:pPr>
      <w:rPr>
        <w:rFonts w:ascii="Aptos" w:hAnsi="Aptos" w:hint="default"/>
      </w:rPr>
    </w:lvl>
    <w:lvl w:ilvl="1" w:tplc="07DE251C">
      <w:start w:val="1"/>
      <w:numFmt w:val="bullet"/>
      <w:lvlText w:val="o"/>
      <w:lvlJc w:val="left"/>
      <w:pPr>
        <w:ind w:left="1800" w:hanging="360"/>
      </w:pPr>
      <w:rPr>
        <w:rFonts w:ascii="Courier New" w:hAnsi="Courier New" w:hint="default"/>
      </w:rPr>
    </w:lvl>
    <w:lvl w:ilvl="2" w:tplc="296A309C">
      <w:start w:val="1"/>
      <w:numFmt w:val="bullet"/>
      <w:lvlText w:val=""/>
      <w:lvlJc w:val="left"/>
      <w:pPr>
        <w:ind w:left="2520" w:hanging="360"/>
      </w:pPr>
      <w:rPr>
        <w:rFonts w:ascii="Wingdings" w:hAnsi="Wingdings" w:hint="default"/>
      </w:rPr>
    </w:lvl>
    <w:lvl w:ilvl="3" w:tplc="467EB65A">
      <w:start w:val="1"/>
      <w:numFmt w:val="bullet"/>
      <w:lvlText w:val=""/>
      <w:lvlJc w:val="left"/>
      <w:pPr>
        <w:ind w:left="3240" w:hanging="360"/>
      </w:pPr>
      <w:rPr>
        <w:rFonts w:ascii="Symbol" w:hAnsi="Symbol" w:hint="default"/>
      </w:rPr>
    </w:lvl>
    <w:lvl w:ilvl="4" w:tplc="51A45666">
      <w:start w:val="1"/>
      <w:numFmt w:val="bullet"/>
      <w:lvlText w:val="o"/>
      <w:lvlJc w:val="left"/>
      <w:pPr>
        <w:ind w:left="3960" w:hanging="360"/>
      </w:pPr>
      <w:rPr>
        <w:rFonts w:ascii="Courier New" w:hAnsi="Courier New" w:hint="default"/>
      </w:rPr>
    </w:lvl>
    <w:lvl w:ilvl="5" w:tplc="02EED444">
      <w:start w:val="1"/>
      <w:numFmt w:val="bullet"/>
      <w:lvlText w:val=""/>
      <w:lvlJc w:val="left"/>
      <w:pPr>
        <w:ind w:left="4680" w:hanging="360"/>
      </w:pPr>
      <w:rPr>
        <w:rFonts w:ascii="Wingdings" w:hAnsi="Wingdings" w:hint="default"/>
      </w:rPr>
    </w:lvl>
    <w:lvl w:ilvl="6" w:tplc="D07EFE16">
      <w:start w:val="1"/>
      <w:numFmt w:val="bullet"/>
      <w:lvlText w:val=""/>
      <w:lvlJc w:val="left"/>
      <w:pPr>
        <w:ind w:left="5400" w:hanging="360"/>
      </w:pPr>
      <w:rPr>
        <w:rFonts w:ascii="Symbol" w:hAnsi="Symbol" w:hint="default"/>
      </w:rPr>
    </w:lvl>
    <w:lvl w:ilvl="7" w:tplc="51465D68">
      <w:start w:val="1"/>
      <w:numFmt w:val="bullet"/>
      <w:lvlText w:val="o"/>
      <w:lvlJc w:val="left"/>
      <w:pPr>
        <w:ind w:left="6120" w:hanging="360"/>
      </w:pPr>
      <w:rPr>
        <w:rFonts w:ascii="Courier New" w:hAnsi="Courier New" w:hint="default"/>
      </w:rPr>
    </w:lvl>
    <w:lvl w:ilvl="8" w:tplc="F4261340">
      <w:start w:val="1"/>
      <w:numFmt w:val="bullet"/>
      <w:lvlText w:val=""/>
      <w:lvlJc w:val="left"/>
      <w:pPr>
        <w:ind w:left="6840" w:hanging="360"/>
      </w:pPr>
      <w:rPr>
        <w:rFonts w:ascii="Wingdings" w:hAnsi="Wingdings" w:hint="default"/>
      </w:rPr>
    </w:lvl>
  </w:abstractNum>
  <w:abstractNum w:abstractNumId="4" w15:restartNumberingAfterBreak="0">
    <w:nsid w:val="16FF2340"/>
    <w:multiLevelType w:val="hybridMultilevel"/>
    <w:tmpl w:val="10F49C64"/>
    <w:lvl w:ilvl="0" w:tplc="34F272E2">
      <w:start w:val="1"/>
      <w:numFmt w:val="decimal"/>
      <w:lvlText w:val="%1."/>
      <w:lvlJc w:val="left"/>
      <w:pPr>
        <w:ind w:left="720" w:hanging="360"/>
      </w:pPr>
    </w:lvl>
    <w:lvl w:ilvl="1" w:tplc="ABF2CEBC">
      <w:start w:val="1"/>
      <w:numFmt w:val="lowerLetter"/>
      <w:lvlText w:val="%2."/>
      <w:lvlJc w:val="left"/>
      <w:pPr>
        <w:ind w:left="1440" w:hanging="360"/>
      </w:pPr>
    </w:lvl>
    <w:lvl w:ilvl="2" w:tplc="B15C953E">
      <w:start w:val="1"/>
      <w:numFmt w:val="lowerRoman"/>
      <w:lvlText w:val="%3."/>
      <w:lvlJc w:val="right"/>
      <w:pPr>
        <w:ind w:left="2160" w:hanging="180"/>
      </w:pPr>
    </w:lvl>
    <w:lvl w:ilvl="3" w:tplc="EF9A6D28">
      <w:start w:val="1"/>
      <w:numFmt w:val="decimal"/>
      <w:lvlText w:val="%4."/>
      <w:lvlJc w:val="left"/>
      <w:pPr>
        <w:ind w:left="2880" w:hanging="360"/>
      </w:pPr>
    </w:lvl>
    <w:lvl w:ilvl="4" w:tplc="1C60109A">
      <w:start w:val="1"/>
      <w:numFmt w:val="lowerLetter"/>
      <w:lvlText w:val="%5."/>
      <w:lvlJc w:val="left"/>
      <w:pPr>
        <w:ind w:left="3600" w:hanging="360"/>
      </w:pPr>
    </w:lvl>
    <w:lvl w:ilvl="5" w:tplc="48729E6E">
      <w:start w:val="1"/>
      <w:numFmt w:val="lowerRoman"/>
      <w:lvlText w:val="%6."/>
      <w:lvlJc w:val="right"/>
      <w:pPr>
        <w:ind w:left="4320" w:hanging="180"/>
      </w:pPr>
    </w:lvl>
    <w:lvl w:ilvl="6" w:tplc="4EA0C8D2">
      <w:start w:val="1"/>
      <w:numFmt w:val="decimal"/>
      <w:lvlText w:val="%7."/>
      <w:lvlJc w:val="left"/>
      <w:pPr>
        <w:ind w:left="5040" w:hanging="360"/>
      </w:pPr>
    </w:lvl>
    <w:lvl w:ilvl="7" w:tplc="B7500830">
      <w:start w:val="1"/>
      <w:numFmt w:val="lowerLetter"/>
      <w:lvlText w:val="%8."/>
      <w:lvlJc w:val="left"/>
      <w:pPr>
        <w:ind w:left="5760" w:hanging="360"/>
      </w:pPr>
    </w:lvl>
    <w:lvl w:ilvl="8" w:tplc="5A444706">
      <w:start w:val="1"/>
      <w:numFmt w:val="lowerRoman"/>
      <w:lvlText w:val="%9."/>
      <w:lvlJc w:val="right"/>
      <w:pPr>
        <w:ind w:left="6480" w:hanging="180"/>
      </w:pPr>
    </w:lvl>
  </w:abstractNum>
  <w:abstractNum w:abstractNumId="5" w15:restartNumberingAfterBreak="0">
    <w:nsid w:val="1EFBB8E7"/>
    <w:multiLevelType w:val="hybridMultilevel"/>
    <w:tmpl w:val="1C60E128"/>
    <w:lvl w:ilvl="0" w:tplc="61602738">
      <w:start w:val="1"/>
      <w:numFmt w:val="decimal"/>
      <w:lvlText w:val="%1."/>
      <w:lvlJc w:val="left"/>
      <w:pPr>
        <w:ind w:left="720" w:hanging="360"/>
      </w:pPr>
    </w:lvl>
    <w:lvl w:ilvl="1" w:tplc="F55A0CC6">
      <w:start w:val="1"/>
      <w:numFmt w:val="lowerLetter"/>
      <w:lvlText w:val="%2."/>
      <w:lvlJc w:val="left"/>
      <w:pPr>
        <w:ind w:left="1440" w:hanging="360"/>
      </w:pPr>
    </w:lvl>
    <w:lvl w:ilvl="2" w:tplc="726C21B8">
      <w:start w:val="1"/>
      <w:numFmt w:val="lowerRoman"/>
      <w:lvlText w:val="%3."/>
      <w:lvlJc w:val="right"/>
      <w:pPr>
        <w:ind w:left="2160" w:hanging="180"/>
      </w:pPr>
    </w:lvl>
    <w:lvl w:ilvl="3" w:tplc="FE5253BC">
      <w:start w:val="1"/>
      <w:numFmt w:val="decimal"/>
      <w:lvlText w:val="%4."/>
      <w:lvlJc w:val="left"/>
      <w:pPr>
        <w:ind w:left="2880" w:hanging="360"/>
      </w:pPr>
    </w:lvl>
    <w:lvl w:ilvl="4" w:tplc="CDA61814">
      <w:start w:val="1"/>
      <w:numFmt w:val="lowerLetter"/>
      <w:lvlText w:val="%5."/>
      <w:lvlJc w:val="left"/>
      <w:pPr>
        <w:ind w:left="3600" w:hanging="360"/>
      </w:pPr>
    </w:lvl>
    <w:lvl w:ilvl="5" w:tplc="00087CA4">
      <w:start w:val="1"/>
      <w:numFmt w:val="lowerRoman"/>
      <w:lvlText w:val="%6."/>
      <w:lvlJc w:val="right"/>
      <w:pPr>
        <w:ind w:left="4320" w:hanging="180"/>
      </w:pPr>
    </w:lvl>
    <w:lvl w:ilvl="6" w:tplc="FD7067B0">
      <w:start w:val="1"/>
      <w:numFmt w:val="decimal"/>
      <w:lvlText w:val="%7."/>
      <w:lvlJc w:val="left"/>
      <w:pPr>
        <w:ind w:left="5040" w:hanging="360"/>
      </w:pPr>
    </w:lvl>
    <w:lvl w:ilvl="7" w:tplc="36B67166">
      <w:start w:val="1"/>
      <w:numFmt w:val="lowerLetter"/>
      <w:lvlText w:val="%8."/>
      <w:lvlJc w:val="left"/>
      <w:pPr>
        <w:ind w:left="5760" w:hanging="360"/>
      </w:pPr>
    </w:lvl>
    <w:lvl w:ilvl="8" w:tplc="B768B0FC">
      <w:start w:val="1"/>
      <w:numFmt w:val="lowerRoman"/>
      <w:lvlText w:val="%9."/>
      <w:lvlJc w:val="right"/>
      <w:pPr>
        <w:ind w:left="6480" w:hanging="180"/>
      </w:pPr>
    </w:lvl>
  </w:abstractNum>
  <w:abstractNum w:abstractNumId="6" w15:restartNumberingAfterBreak="0">
    <w:nsid w:val="2F32D004"/>
    <w:multiLevelType w:val="hybridMultilevel"/>
    <w:tmpl w:val="3BD02A8A"/>
    <w:lvl w:ilvl="0" w:tplc="677ED304">
      <w:start w:val="1"/>
      <w:numFmt w:val="bullet"/>
      <w:lvlText w:val="-"/>
      <w:lvlJc w:val="left"/>
      <w:pPr>
        <w:ind w:left="1080" w:hanging="360"/>
      </w:pPr>
      <w:rPr>
        <w:rFonts w:ascii="Aptos" w:hAnsi="Aptos" w:hint="default"/>
      </w:rPr>
    </w:lvl>
    <w:lvl w:ilvl="1" w:tplc="BF220F10">
      <w:start w:val="1"/>
      <w:numFmt w:val="bullet"/>
      <w:lvlText w:val="o"/>
      <w:lvlJc w:val="left"/>
      <w:pPr>
        <w:ind w:left="1800" w:hanging="360"/>
      </w:pPr>
      <w:rPr>
        <w:rFonts w:ascii="Courier New" w:hAnsi="Courier New" w:hint="default"/>
      </w:rPr>
    </w:lvl>
    <w:lvl w:ilvl="2" w:tplc="195081EE">
      <w:start w:val="1"/>
      <w:numFmt w:val="bullet"/>
      <w:lvlText w:val=""/>
      <w:lvlJc w:val="left"/>
      <w:pPr>
        <w:ind w:left="2520" w:hanging="360"/>
      </w:pPr>
      <w:rPr>
        <w:rFonts w:ascii="Wingdings" w:hAnsi="Wingdings" w:hint="default"/>
      </w:rPr>
    </w:lvl>
    <w:lvl w:ilvl="3" w:tplc="01BCC4C2">
      <w:start w:val="1"/>
      <w:numFmt w:val="bullet"/>
      <w:lvlText w:val=""/>
      <w:lvlJc w:val="left"/>
      <w:pPr>
        <w:ind w:left="3240" w:hanging="360"/>
      </w:pPr>
      <w:rPr>
        <w:rFonts w:ascii="Symbol" w:hAnsi="Symbol" w:hint="default"/>
      </w:rPr>
    </w:lvl>
    <w:lvl w:ilvl="4" w:tplc="CF9653CE">
      <w:start w:val="1"/>
      <w:numFmt w:val="bullet"/>
      <w:lvlText w:val="o"/>
      <w:lvlJc w:val="left"/>
      <w:pPr>
        <w:ind w:left="3960" w:hanging="360"/>
      </w:pPr>
      <w:rPr>
        <w:rFonts w:ascii="Courier New" w:hAnsi="Courier New" w:hint="default"/>
      </w:rPr>
    </w:lvl>
    <w:lvl w:ilvl="5" w:tplc="79EE2BAE">
      <w:start w:val="1"/>
      <w:numFmt w:val="bullet"/>
      <w:lvlText w:val=""/>
      <w:lvlJc w:val="left"/>
      <w:pPr>
        <w:ind w:left="4680" w:hanging="360"/>
      </w:pPr>
      <w:rPr>
        <w:rFonts w:ascii="Wingdings" w:hAnsi="Wingdings" w:hint="default"/>
      </w:rPr>
    </w:lvl>
    <w:lvl w:ilvl="6" w:tplc="0736F71E">
      <w:start w:val="1"/>
      <w:numFmt w:val="bullet"/>
      <w:lvlText w:val=""/>
      <w:lvlJc w:val="left"/>
      <w:pPr>
        <w:ind w:left="5400" w:hanging="360"/>
      </w:pPr>
      <w:rPr>
        <w:rFonts w:ascii="Symbol" w:hAnsi="Symbol" w:hint="default"/>
      </w:rPr>
    </w:lvl>
    <w:lvl w:ilvl="7" w:tplc="FF4229D0">
      <w:start w:val="1"/>
      <w:numFmt w:val="bullet"/>
      <w:lvlText w:val="o"/>
      <w:lvlJc w:val="left"/>
      <w:pPr>
        <w:ind w:left="6120" w:hanging="360"/>
      </w:pPr>
      <w:rPr>
        <w:rFonts w:ascii="Courier New" w:hAnsi="Courier New" w:hint="default"/>
      </w:rPr>
    </w:lvl>
    <w:lvl w:ilvl="8" w:tplc="74008F10">
      <w:start w:val="1"/>
      <w:numFmt w:val="bullet"/>
      <w:lvlText w:val=""/>
      <w:lvlJc w:val="left"/>
      <w:pPr>
        <w:ind w:left="6840" w:hanging="360"/>
      </w:pPr>
      <w:rPr>
        <w:rFonts w:ascii="Wingdings" w:hAnsi="Wingdings" w:hint="default"/>
      </w:rPr>
    </w:lvl>
  </w:abstractNum>
  <w:abstractNum w:abstractNumId="7" w15:restartNumberingAfterBreak="0">
    <w:nsid w:val="32F7EF79"/>
    <w:multiLevelType w:val="hybridMultilevel"/>
    <w:tmpl w:val="D89C5EEA"/>
    <w:lvl w:ilvl="0" w:tplc="AFD4D91C">
      <w:start w:val="1"/>
      <w:numFmt w:val="decimal"/>
      <w:lvlText w:val="%1."/>
      <w:lvlJc w:val="left"/>
      <w:pPr>
        <w:ind w:left="720" w:hanging="360"/>
      </w:pPr>
    </w:lvl>
    <w:lvl w:ilvl="1" w:tplc="844CCBEE">
      <w:start w:val="1"/>
      <w:numFmt w:val="lowerLetter"/>
      <w:lvlText w:val="%2."/>
      <w:lvlJc w:val="left"/>
      <w:pPr>
        <w:ind w:left="1440" w:hanging="360"/>
      </w:pPr>
    </w:lvl>
    <w:lvl w:ilvl="2" w:tplc="E7AC540E">
      <w:start w:val="1"/>
      <w:numFmt w:val="lowerRoman"/>
      <w:lvlText w:val="%3."/>
      <w:lvlJc w:val="right"/>
      <w:pPr>
        <w:ind w:left="2160" w:hanging="180"/>
      </w:pPr>
    </w:lvl>
    <w:lvl w:ilvl="3" w:tplc="286AEB8C">
      <w:start w:val="1"/>
      <w:numFmt w:val="decimal"/>
      <w:lvlText w:val="%4."/>
      <w:lvlJc w:val="left"/>
      <w:pPr>
        <w:ind w:left="2880" w:hanging="360"/>
      </w:pPr>
    </w:lvl>
    <w:lvl w:ilvl="4" w:tplc="066CAC56">
      <w:start w:val="1"/>
      <w:numFmt w:val="lowerLetter"/>
      <w:lvlText w:val="%5."/>
      <w:lvlJc w:val="left"/>
      <w:pPr>
        <w:ind w:left="3600" w:hanging="360"/>
      </w:pPr>
    </w:lvl>
    <w:lvl w:ilvl="5" w:tplc="E4A4089E">
      <w:start w:val="1"/>
      <w:numFmt w:val="lowerRoman"/>
      <w:lvlText w:val="%6."/>
      <w:lvlJc w:val="right"/>
      <w:pPr>
        <w:ind w:left="4320" w:hanging="180"/>
      </w:pPr>
    </w:lvl>
    <w:lvl w:ilvl="6" w:tplc="0A608006">
      <w:start w:val="1"/>
      <w:numFmt w:val="decimal"/>
      <w:lvlText w:val="%7."/>
      <w:lvlJc w:val="left"/>
      <w:pPr>
        <w:ind w:left="5040" w:hanging="360"/>
      </w:pPr>
    </w:lvl>
    <w:lvl w:ilvl="7" w:tplc="FC1C7968">
      <w:start w:val="1"/>
      <w:numFmt w:val="lowerLetter"/>
      <w:lvlText w:val="%8."/>
      <w:lvlJc w:val="left"/>
      <w:pPr>
        <w:ind w:left="5760" w:hanging="360"/>
      </w:pPr>
    </w:lvl>
    <w:lvl w:ilvl="8" w:tplc="25548D8E">
      <w:start w:val="1"/>
      <w:numFmt w:val="lowerRoman"/>
      <w:lvlText w:val="%9."/>
      <w:lvlJc w:val="right"/>
      <w:pPr>
        <w:ind w:left="6480" w:hanging="180"/>
      </w:pPr>
    </w:lvl>
  </w:abstractNum>
  <w:abstractNum w:abstractNumId="8" w15:restartNumberingAfterBreak="0">
    <w:nsid w:val="36D72A91"/>
    <w:multiLevelType w:val="hybridMultilevel"/>
    <w:tmpl w:val="0632087E"/>
    <w:lvl w:ilvl="0" w:tplc="03BCBB0E">
      <w:start w:val="1"/>
      <w:numFmt w:val="decimal"/>
      <w:lvlText w:val="%1."/>
      <w:lvlJc w:val="left"/>
      <w:pPr>
        <w:ind w:left="720" w:hanging="360"/>
      </w:pPr>
    </w:lvl>
    <w:lvl w:ilvl="1" w:tplc="A4861376">
      <w:start w:val="1"/>
      <w:numFmt w:val="lowerLetter"/>
      <w:lvlText w:val="%2."/>
      <w:lvlJc w:val="left"/>
      <w:pPr>
        <w:ind w:left="1440" w:hanging="360"/>
      </w:pPr>
    </w:lvl>
    <w:lvl w:ilvl="2" w:tplc="11A402E4">
      <w:start w:val="1"/>
      <w:numFmt w:val="lowerRoman"/>
      <w:lvlText w:val="%3."/>
      <w:lvlJc w:val="right"/>
      <w:pPr>
        <w:ind w:left="2160" w:hanging="180"/>
      </w:pPr>
    </w:lvl>
    <w:lvl w:ilvl="3" w:tplc="1DC2238C">
      <w:start w:val="1"/>
      <w:numFmt w:val="decimal"/>
      <w:lvlText w:val="%4."/>
      <w:lvlJc w:val="left"/>
      <w:pPr>
        <w:ind w:left="2880" w:hanging="360"/>
      </w:pPr>
    </w:lvl>
    <w:lvl w:ilvl="4" w:tplc="27E877F4">
      <w:start w:val="1"/>
      <w:numFmt w:val="lowerLetter"/>
      <w:lvlText w:val="%5."/>
      <w:lvlJc w:val="left"/>
      <w:pPr>
        <w:ind w:left="3600" w:hanging="360"/>
      </w:pPr>
    </w:lvl>
    <w:lvl w:ilvl="5" w:tplc="6EC4D284">
      <w:start w:val="1"/>
      <w:numFmt w:val="lowerRoman"/>
      <w:lvlText w:val="%6."/>
      <w:lvlJc w:val="right"/>
      <w:pPr>
        <w:ind w:left="4320" w:hanging="180"/>
      </w:pPr>
    </w:lvl>
    <w:lvl w:ilvl="6" w:tplc="8FAC4A10">
      <w:start w:val="1"/>
      <w:numFmt w:val="decimal"/>
      <w:lvlText w:val="%7."/>
      <w:lvlJc w:val="left"/>
      <w:pPr>
        <w:ind w:left="5040" w:hanging="360"/>
      </w:pPr>
    </w:lvl>
    <w:lvl w:ilvl="7" w:tplc="D47AE548">
      <w:start w:val="1"/>
      <w:numFmt w:val="lowerLetter"/>
      <w:lvlText w:val="%8."/>
      <w:lvlJc w:val="left"/>
      <w:pPr>
        <w:ind w:left="5760" w:hanging="360"/>
      </w:pPr>
    </w:lvl>
    <w:lvl w:ilvl="8" w:tplc="C0027ECE">
      <w:start w:val="1"/>
      <w:numFmt w:val="lowerRoman"/>
      <w:lvlText w:val="%9."/>
      <w:lvlJc w:val="right"/>
      <w:pPr>
        <w:ind w:left="6480" w:hanging="180"/>
      </w:pPr>
    </w:lvl>
  </w:abstractNum>
  <w:abstractNum w:abstractNumId="9" w15:restartNumberingAfterBreak="0">
    <w:nsid w:val="36E2A23E"/>
    <w:multiLevelType w:val="hybridMultilevel"/>
    <w:tmpl w:val="43C2D3CE"/>
    <w:lvl w:ilvl="0" w:tplc="36C21266">
      <w:start w:val="1"/>
      <w:numFmt w:val="bullet"/>
      <w:lvlText w:val="-"/>
      <w:lvlJc w:val="left"/>
      <w:pPr>
        <w:ind w:left="1080" w:hanging="360"/>
      </w:pPr>
      <w:rPr>
        <w:rFonts w:ascii="Aptos" w:hAnsi="Aptos" w:hint="default"/>
      </w:rPr>
    </w:lvl>
    <w:lvl w:ilvl="1" w:tplc="4CA49E36">
      <w:start w:val="1"/>
      <w:numFmt w:val="bullet"/>
      <w:lvlText w:val="o"/>
      <w:lvlJc w:val="left"/>
      <w:pPr>
        <w:ind w:left="1800" w:hanging="360"/>
      </w:pPr>
      <w:rPr>
        <w:rFonts w:ascii="Courier New" w:hAnsi="Courier New" w:hint="default"/>
      </w:rPr>
    </w:lvl>
    <w:lvl w:ilvl="2" w:tplc="2C0C5324">
      <w:start w:val="1"/>
      <w:numFmt w:val="bullet"/>
      <w:lvlText w:val=""/>
      <w:lvlJc w:val="left"/>
      <w:pPr>
        <w:ind w:left="2520" w:hanging="360"/>
      </w:pPr>
      <w:rPr>
        <w:rFonts w:ascii="Wingdings" w:hAnsi="Wingdings" w:hint="default"/>
      </w:rPr>
    </w:lvl>
    <w:lvl w:ilvl="3" w:tplc="12F6E8D4">
      <w:start w:val="1"/>
      <w:numFmt w:val="bullet"/>
      <w:lvlText w:val=""/>
      <w:lvlJc w:val="left"/>
      <w:pPr>
        <w:ind w:left="3240" w:hanging="360"/>
      </w:pPr>
      <w:rPr>
        <w:rFonts w:ascii="Symbol" w:hAnsi="Symbol" w:hint="default"/>
      </w:rPr>
    </w:lvl>
    <w:lvl w:ilvl="4" w:tplc="8FE83514">
      <w:start w:val="1"/>
      <w:numFmt w:val="bullet"/>
      <w:lvlText w:val="o"/>
      <w:lvlJc w:val="left"/>
      <w:pPr>
        <w:ind w:left="3960" w:hanging="360"/>
      </w:pPr>
      <w:rPr>
        <w:rFonts w:ascii="Courier New" w:hAnsi="Courier New" w:hint="default"/>
      </w:rPr>
    </w:lvl>
    <w:lvl w:ilvl="5" w:tplc="B516A270">
      <w:start w:val="1"/>
      <w:numFmt w:val="bullet"/>
      <w:lvlText w:val=""/>
      <w:lvlJc w:val="left"/>
      <w:pPr>
        <w:ind w:left="4680" w:hanging="360"/>
      </w:pPr>
      <w:rPr>
        <w:rFonts w:ascii="Wingdings" w:hAnsi="Wingdings" w:hint="default"/>
      </w:rPr>
    </w:lvl>
    <w:lvl w:ilvl="6" w:tplc="3CB8C084">
      <w:start w:val="1"/>
      <w:numFmt w:val="bullet"/>
      <w:lvlText w:val=""/>
      <w:lvlJc w:val="left"/>
      <w:pPr>
        <w:ind w:left="5400" w:hanging="360"/>
      </w:pPr>
      <w:rPr>
        <w:rFonts w:ascii="Symbol" w:hAnsi="Symbol" w:hint="default"/>
      </w:rPr>
    </w:lvl>
    <w:lvl w:ilvl="7" w:tplc="21E81D08">
      <w:start w:val="1"/>
      <w:numFmt w:val="bullet"/>
      <w:lvlText w:val="o"/>
      <w:lvlJc w:val="left"/>
      <w:pPr>
        <w:ind w:left="6120" w:hanging="360"/>
      </w:pPr>
      <w:rPr>
        <w:rFonts w:ascii="Courier New" w:hAnsi="Courier New" w:hint="default"/>
      </w:rPr>
    </w:lvl>
    <w:lvl w:ilvl="8" w:tplc="14209446">
      <w:start w:val="1"/>
      <w:numFmt w:val="bullet"/>
      <w:lvlText w:val=""/>
      <w:lvlJc w:val="left"/>
      <w:pPr>
        <w:ind w:left="6840" w:hanging="360"/>
      </w:pPr>
      <w:rPr>
        <w:rFonts w:ascii="Wingdings" w:hAnsi="Wingdings" w:hint="default"/>
      </w:rPr>
    </w:lvl>
  </w:abstractNum>
  <w:abstractNum w:abstractNumId="10" w15:restartNumberingAfterBreak="0">
    <w:nsid w:val="5AFB07B7"/>
    <w:multiLevelType w:val="multilevel"/>
    <w:tmpl w:val="555052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612FBF2B"/>
    <w:multiLevelType w:val="hybridMultilevel"/>
    <w:tmpl w:val="29E486A6"/>
    <w:lvl w:ilvl="0" w:tplc="FCC0E3EA">
      <w:start w:val="1"/>
      <w:numFmt w:val="decimal"/>
      <w:lvlText w:val="%1."/>
      <w:lvlJc w:val="left"/>
      <w:pPr>
        <w:ind w:left="720" w:hanging="360"/>
      </w:pPr>
    </w:lvl>
    <w:lvl w:ilvl="1" w:tplc="20F60100">
      <w:start w:val="1"/>
      <w:numFmt w:val="lowerLetter"/>
      <w:lvlText w:val="%2."/>
      <w:lvlJc w:val="left"/>
      <w:pPr>
        <w:ind w:left="1440" w:hanging="360"/>
      </w:pPr>
    </w:lvl>
    <w:lvl w:ilvl="2" w:tplc="9ACAD9D4">
      <w:start w:val="1"/>
      <w:numFmt w:val="lowerRoman"/>
      <w:lvlText w:val="%3."/>
      <w:lvlJc w:val="right"/>
      <w:pPr>
        <w:ind w:left="2160" w:hanging="180"/>
      </w:pPr>
    </w:lvl>
    <w:lvl w:ilvl="3" w:tplc="29F647C0">
      <w:start w:val="1"/>
      <w:numFmt w:val="decimal"/>
      <w:lvlText w:val="%4."/>
      <w:lvlJc w:val="left"/>
      <w:pPr>
        <w:ind w:left="2880" w:hanging="360"/>
      </w:pPr>
    </w:lvl>
    <w:lvl w:ilvl="4" w:tplc="0AA22D58">
      <w:start w:val="1"/>
      <w:numFmt w:val="lowerLetter"/>
      <w:lvlText w:val="%5."/>
      <w:lvlJc w:val="left"/>
      <w:pPr>
        <w:ind w:left="3600" w:hanging="360"/>
      </w:pPr>
    </w:lvl>
    <w:lvl w:ilvl="5" w:tplc="F322017E">
      <w:start w:val="1"/>
      <w:numFmt w:val="lowerRoman"/>
      <w:lvlText w:val="%6."/>
      <w:lvlJc w:val="right"/>
      <w:pPr>
        <w:ind w:left="4320" w:hanging="180"/>
      </w:pPr>
    </w:lvl>
    <w:lvl w:ilvl="6" w:tplc="76C4AF3E">
      <w:start w:val="1"/>
      <w:numFmt w:val="decimal"/>
      <w:lvlText w:val="%7."/>
      <w:lvlJc w:val="left"/>
      <w:pPr>
        <w:ind w:left="5040" w:hanging="360"/>
      </w:pPr>
    </w:lvl>
    <w:lvl w:ilvl="7" w:tplc="65FCFE8E">
      <w:start w:val="1"/>
      <w:numFmt w:val="lowerLetter"/>
      <w:lvlText w:val="%8."/>
      <w:lvlJc w:val="left"/>
      <w:pPr>
        <w:ind w:left="5760" w:hanging="360"/>
      </w:pPr>
    </w:lvl>
    <w:lvl w:ilvl="8" w:tplc="2FAE6F04">
      <w:start w:val="1"/>
      <w:numFmt w:val="lowerRoman"/>
      <w:lvlText w:val="%9."/>
      <w:lvlJc w:val="right"/>
      <w:pPr>
        <w:ind w:left="6480" w:hanging="180"/>
      </w:pPr>
    </w:lvl>
  </w:abstractNum>
  <w:abstractNum w:abstractNumId="12" w15:restartNumberingAfterBreak="0">
    <w:nsid w:val="68B277E9"/>
    <w:multiLevelType w:val="hybridMultilevel"/>
    <w:tmpl w:val="730C26E0"/>
    <w:lvl w:ilvl="0" w:tplc="D63E85F6">
      <w:start w:val="1"/>
      <w:numFmt w:val="bullet"/>
      <w:lvlText w:val="-"/>
      <w:lvlJc w:val="left"/>
      <w:pPr>
        <w:ind w:left="1080" w:hanging="360"/>
      </w:pPr>
      <w:rPr>
        <w:rFonts w:ascii="Aptos" w:hAnsi="Aptos" w:hint="default"/>
      </w:rPr>
    </w:lvl>
    <w:lvl w:ilvl="1" w:tplc="94F2746E">
      <w:start w:val="1"/>
      <w:numFmt w:val="bullet"/>
      <w:lvlText w:val="o"/>
      <w:lvlJc w:val="left"/>
      <w:pPr>
        <w:ind w:left="1800" w:hanging="360"/>
      </w:pPr>
      <w:rPr>
        <w:rFonts w:ascii="Courier New" w:hAnsi="Courier New" w:hint="default"/>
      </w:rPr>
    </w:lvl>
    <w:lvl w:ilvl="2" w:tplc="3CB0B818">
      <w:start w:val="1"/>
      <w:numFmt w:val="bullet"/>
      <w:lvlText w:val=""/>
      <w:lvlJc w:val="left"/>
      <w:pPr>
        <w:ind w:left="2520" w:hanging="360"/>
      </w:pPr>
      <w:rPr>
        <w:rFonts w:ascii="Wingdings" w:hAnsi="Wingdings" w:hint="default"/>
      </w:rPr>
    </w:lvl>
    <w:lvl w:ilvl="3" w:tplc="1A160B9A">
      <w:start w:val="1"/>
      <w:numFmt w:val="bullet"/>
      <w:lvlText w:val=""/>
      <w:lvlJc w:val="left"/>
      <w:pPr>
        <w:ind w:left="3240" w:hanging="360"/>
      </w:pPr>
      <w:rPr>
        <w:rFonts w:ascii="Symbol" w:hAnsi="Symbol" w:hint="default"/>
      </w:rPr>
    </w:lvl>
    <w:lvl w:ilvl="4" w:tplc="95B01676">
      <w:start w:val="1"/>
      <w:numFmt w:val="bullet"/>
      <w:lvlText w:val="o"/>
      <w:lvlJc w:val="left"/>
      <w:pPr>
        <w:ind w:left="3960" w:hanging="360"/>
      </w:pPr>
      <w:rPr>
        <w:rFonts w:ascii="Courier New" w:hAnsi="Courier New" w:hint="default"/>
      </w:rPr>
    </w:lvl>
    <w:lvl w:ilvl="5" w:tplc="05AA8C68">
      <w:start w:val="1"/>
      <w:numFmt w:val="bullet"/>
      <w:lvlText w:val=""/>
      <w:lvlJc w:val="left"/>
      <w:pPr>
        <w:ind w:left="4680" w:hanging="360"/>
      </w:pPr>
      <w:rPr>
        <w:rFonts w:ascii="Wingdings" w:hAnsi="Wingdings" w:hint="default"/>
      </w:rPr>
    </w:lvl>
    <w:lvl w:ilvl="6" w:tplc="F15CF150">
      <w:start w:val="1"/>
      <w:numFmt w:val="bullet"/>
      <w:lvlText w:val=""/>
      <w:lvlJc w:val="left"/>
      <w:pPr>
        <w:ind w:left="5400" w:hanging="360"/>
      </w:pPr>
      <w:rPr>
        <w:rFonts w:ascii="Symbol" w:hAnsi="Symbol" w:hint="default"/>
      </w:rPr>
    </w:lvl>
    <w:lvl w:ilvl="7" w:tplc="0900ADA8">
      <w:start w:val="1"/>
      <w:numFmt w:val="bullet"/>
      <w:lvlText w:val="o"/>
      <w:lvlJc w:val="left"/>
      <w:pPr>
        <w:ind w:left="6120" w:hanging="360"/>
      </w:pPr>
      <w:rPr>
        <w:rFonts w:ascii="Courier New" w:hAnsi="Courier New" w:hint="default"/>
      </w:rPr>
    </w:lvl>
    <w:lvl w:ilvl="8" w:tplc="9DAC65B4">
      <w:start w:val="1"/>
      <w:numFmt w:val="bullet"/>
      <w:lvlText w:val=""/>
      <w:lvlJc w:val="left"/>
      <w:pPr>
        <w:ind w:left="6840" w:hanging="360"/>
      </w:pPr>
      <w:rPr>
        <w:rFonts w:ascii="Wingdings" w:hAnsi="Wingdings" w:hint="default"/>
      </w:rPr>
    </w:lvl>
  </w:abstractNum>
  <w:abstractNum w:abstractNumId="13" w15:restartNumberingAfterBreak="0">
    <w:nsid w:val="74B62963"/>
    <w:multiLevelType w:val="hybridMultilevel"/>
    <w:tmpl w:val="B2004FAC"/>
    <w:lvl w:ilvl="0" w:tplc="F1F02812">
      <w:start w:val="1"/>
      <w:numFmt w:val="decimal"/>
      <w:lvlText w:val="%1."/>
      <w:lvlJc w:val="left"/>
      <w:pPr>
        <w:ind w:left="720" w:hanging="360"/>
      </w:pPr>
    </w:lvl>
    <w:lvl w:ilvl="1" w:tplc="C818C06E">
      <w:start w:val="1"/>
      <w:numFmt w:val="lowerLetter"/>
      <w:lvlText w:val="%2."/>
      <w:lvlJc w:val="left"/>
      <w:pPr>
        <w:ind w:left="1440" w:hanging="360"/>
      </w:pPr>
    </w:lvl>
    <w:lvl w:ilvl="2" w:tplc="F1D06482">
      <w:start w:val="1"/>
      <w:numFmt w:val="lowerRoman"/>
      <w:lvlText w:val="%3."/>
      <w:lvlJc w:val="right"/>
      <w:pPr>
        <w:ind w:left="2160" w:hanging="180"/>
      </w:pPr>
    </w:lvl>
    <w:lvl w:ilvl="3" w:tplc="3DD43B66">
      <w:start w:val="1"/>
      <w:numFmt w:val="decimal"/>
      <w:lvlText w:val="%4."/>
      <w:lvlJc w:val="left"/>
      <w:pPr>
        <w:ind w:left="2880" w:hanging="360"/>
      </w:pPr>
    </w:lvl>
    <w:lvl w:ilvl="4" w:tplc="232A64CE">
      <w:start w:val="1"/>
      <w:numFmt w:val="lowerLetter"/>
      <w:lvlText w:val="%5."/>
      <w:lvlJc w:val="left"/>
      <w:pPr>
        <w:ind w:left="3600" w:hanging="360"/>
      </w:pPr>
    </w:lvl>
    <w:lvl w:ilvl="5" w:tplc="8E20E1AA">
      <w:start w:val="1"/>
      <w:numFmt w:val="lowerRoman"/>
      <w:lvlText w:val="%6."/>
      <w:lvlJc w:val="right"/>
      <w:pPr>
        <w:ind w:left="4320" w:hanging="180"/>
      </w:pPr>
    </w:lvl>
    <w:lvl w:ilvl="6" w:tplc="F02E94C4">
      <w:start w:val="1"/>
      <w:numFmt w:val="decimal"/>
      <w:lvlText w:val="%7."/>
      <w:lvlJc w:val="left"/>
      <w:pPr>
        <w:ind w:left="5040" w:hanging="360"/>
      </w:pPr>
    </w:lvl>
    <w:lvl w:ilvl="7" w:tplc="A1BC4F90">
      <w:start w:val="1"/>
      <w:numFmt w:val="lowerLetter"/>
      <w:lvlText w:val="%8."/>
      <w:lvlJc w:val="left"/>
      <w:pPr>
        <w:ind w:left="5760" w:hanging="360"/>
      </w:pPr>
    </w:lvl>
    <w:lvl w:ilvl="8" w:tplc="AE4897F8">
      <w:start w:val="1"/>
      <w:numFmt w:val="lowerRoman"/>
      <w:lvlText w:val="%9."/>
      <w:lvlJc w:val="right"/>
      <w:pPr>
        <w:ind w:left="6480" w:hanging="180"/>
      </w:pPr>
    </w:lvl>
  </w:abstractNum>
  <w:num w:numId="1" w16cid:durableId="2127768078">
    <w:abstractNumId w:val="2"/>
  </w:num>
  <w:num w:numId="2" w16cid:durableId="1851211563">
    <w:abstractNumId w:val="6"/>
  </w:num>
  <w:num w:numId="3" w16cid:durableId="824977344">
    <w:abstractNumId w:val="0"/>
  </w:num>
  <w:num w:numId="4" w16cid:durableId="1385132897">
    <w:abstractNumId w:val="9"/>
  </w:num>
  <w:num w:numId="5" w16cid:durableId="438529361">
    <w:abstractNumId w:val="3"/>
  </w:num>
  <w:num w:numId="6" w16cid:durableId="807550687">
    <w:abstractNumId w:val="12"/>
  </w:num>
  <w:num w:numId="7" w16cid:durableId="638220461">
    <w:abstractNumId w:val="11"/>
  </w:num>
  <w:num w:numId="8" w16cid:durableId="66541754">
    <w:abstractNumId w:val="4"/>
  </w:num>
  <w:num w:numId="9" w16cid:durableId="1186941585">
    <w:abstractNumId w:val="1"/>
  </w:num>
  <w:num w:numId="10" w16cid:durableId="899176690">
    <w:abstractNumId w:val="5"/>
  </w:num>
  <w:num w:numId="11" w16cid:durableId="1762793985">
    <w:abstractNumId w:val="13"/>
  </w:num>
  <w:num w:numId="12" w16cid:durableId="155994980">
    <w:abstractNumId w:val="7"/>
  </w:num>
  <w:num w:numId="13" w16cid:durableId="467013837">
    <w:abstractNumId w:val="8"/>
  </w:num>
  <w:num w:numId="14" w16cid:durableId="1443114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4FD1"/>
    <w:rsid w:val="00002DE3"/>
    <w:rsid w:val="00015813"/>
    <w:rsid w:val="0002106A"/>
    <w:rsid w:val="000418AF"/>
    <w:rsid w:val="0004761A"/>
    <w:rsid w:val="00071D74"/>
    <w:rsid w:val="00074C83"/>
    <w:rsid w:val="00092CEF"/>
    <w:rsid w:val="00093007"/>
    <w:rsid w:val="000959C3"/>
    <w:rsid w:val="000A3599"/>
    <w:rsid w:val="000B3AA2"/>
    <w:rsid w:val="000C23F6"/>
    <w:rsid w:val="000C32FC"/>
    <w:rsid w:val="000C6953"/>
    <w:rsid w:val="000D7DE2"/>
    <w:rsid w:val="000E20D5"/>
    <w:rsid w:val="000E27D2"/>
    <w:rsid w:val="000F7AD8"/>
    <w:rsid w:val="001047D0"/>
    <w:rsid w:val="00122A1E"/>
    <w:rsid w:val="0012616B"/>
    <w:rsid w:val="001261B9"/>
    <w:rsid w:val="001427F3"/>
    <w:rsid w:val="0016538F"/>
    <w:rsid w:val="0018304D"/>
    <w:rsid w:val="001C4185"/>
    <w:rsid w:val="001D288E"/>
    <w:rsid w:val="001D6C55"/>
    <w:rsid w:val="001E2819"/>
    <w:rsid w:val="001E42F7"/>
    <w:rsid w:val="001E5DAB"/>
    <w:rsid w:val="001E646F"/>
    <w:rsid w:val="001F4E6B"/>
    <w:rsid w:val="0020105C"/>
    <w:rsid w:val="002125C0"/>
    <w:rsid w:val="002370EB"/>
    <w:rsid w:val="002415B1"/>
    <w:rsid w:val="00243180"/>
    <w:rsid w:val="002622E0"/>
    <w:rsid w:val="002646E9"/>
    <w:rsid w:val="00286D62"/>
    <w:rsid w:val="002B1FA3"/>
    <w:rsid w:val="002B7146"/>
    <w:rsid w:val="002C0664"/>
    <w:rsid w:val="002C2E7F"/>
    <w:rsid w:val="002C2EC4"/>
    <w:rsid w:val="002C3A15"/>
    <w:rsid w:val="002C686D"/>
    <w:rsid w:val="002E1AB2"/>
    <w:rsid w:val="002F0F57"/>
    <w:rsid w:val="00305F0A"/>
    <w:rsid w:val="00316B47"/>
    <w:rsid w:val="00331191"/>
    <w:rsid w:val="00331627"/>
    <w:rsid w:val="00331E07"/>
    <w:rsid w:val="00332F19"/>
    <w:rsid w:val="00334EB0"/>
    <w:rsid w:val="00352513"/>
    <w:rsid w:val="0035290E"/>
    <w:rsid w:val="00360695"/>
    <w:rsid w:val="00360C96"/>
    <w:rsid w:val="003B19F9"/>
    <w:rsid w:val="003B36A4"/>
    <w:rsid w:val="003C5EB5"/>
    <w:rsid w:val="003E679C"/>
    <w:rsid w:val="003E774A"/>
    <w:rsid w:val="004034F7"/>
    <w:rsid w:val="00406621"/>
    <w:rsid w:val="00411457"/>
    <w:rsid w:val="00421556"/>
    <w:rsid w:val="004228E9"/>
    <w:rsid w:val="00425687"/>
    <w:rsid w:val="00431669"/>
    <w:rsid w:val="00437A05"/>
    <w:rsid w:val="00442209"/>
    <w:rsid w:val="00443134"/>
    <w:rsid w:val="00451681"/>
    <w:rsid w:val="0045467D"/>
    <w:rsid w:val="004606FA"/>
    <w:rsid w:val="0047210B"/>
    <w:rsid w:val="00487BD2"/>
    <w:rsid w:val="004A4C6E"/>
    <w:rsid w:val="004A59A0"/>
    <w:rsid w:val="004C02A9"/>
    <w:rsid w:val="004D6902"/>
    <w:rsid w:val="004D7355"/>
    <w:rsid w:val="004E3ED2"/>
    <w:rsid w:val="004E7207"/>
    <w:rsid w:val="004F4FD1"/>
    <w:rsid w:val="004F6C50"/>
    <w:rsid w:val="0050682D"/>
    <w:rsid w:val="005078BD"/>
    <w:rsid w:val="005254D1"/>
    <w:rsid w:val="005279B0"/>
    <w:rsid w:val="00544080"/>
    <w:rsid w:val="005573BA"/>
    <w:rsid w:val="00573917"/>
    <w:rsid w:val="00580243"/>
    <w:rsid w:val="00580E77"/>
    <w:rsid w:val="005832B4"/>
    <w:rsid w:val="005947BE"/>
    <w:rsid w:val="00597EDF"/>
    <w:rsid w:val="005B3A2E"/>
    <w:rsid w:val="005B4D10"/>
    <w:rsid w:val="005B7D51"/>
    <w:rsid w:val="005C0935"/>
    <w:rsid w:val="005D232F"/>
    <w:rsid w:val="005D6B94"/>
    <w:rsid w:val="00600F4A"/>
    <w:rsid w:val="00603052"/>
    <w:rsid w:val="00626B71"/>
    <w:rsid w:val="00627353"/>
    <w:rsid w:val="0062763E"/>
    <w:rsid w:val="00652B92"/>
    <w:rsid w:val="00652EB7"/>
    <w:rsid w:val="006551A2"/>
    <w:rsid w:val="006713BB"/>
    <w:rsid w:val="00674066"/>
    <w:rsid w:val="006901A6"/>
    <w:rsid w:val="006951D6"/>
    <w:rsid w:val="006A3CBE"/>
    <w:rsid w:val="006A5C2B"/>
    <w:rsid w:val="006C65D7"/>
    <w:rsid w:val="006D328B"/>
    <w:rsid w:val="006E3D23"/>
    <w:rsid w:val="006E5677"/>
    <w:rsid w:val="006E66BD"/>
    <w:rsid w:val="0070508D"/>
    <w:rsid w:val="00705301"/>
    <w:rsid w:val="007228FB"/>
    <w:rsid w:val="007251B5"/>
    <w:rsid w:val="007345B0"/>
    <w:rsid w:val="00737629"/>
    <w:rsid w:val="00741E66"/>
    <w:rsid w:val="007473E8"/>
    <w:rsid w:val="00775B9E"/>
    <w:rsid w:val="00777EC8"/>
    <w:rsid w:val="00785D9F"/>
    <w:rsid w:val="007A5DA0"/>
    <w:rsid w:val="007A783F"/>
    <w:rsid w:val="007B3D86"/>
    <w:rsid w:val="007C3183"/>
    <w:rsid w:val="007E5586"/>
    <w:rsid w:val="007F1100"/>
    <w:rsid w:val="007F4274"/>
    <w:rsid w:val="007F676D"/>
    <w:rsid w:val="00801D68"/>
    <w:rsid w:val="00802ACA"/>
    <w:rsid w:val="00804E1C"/>
    <w:rsid w:val="00814E18"/>
    <w:rsid w:val="00824AC1"/>
    <w:rsid w:val="008546F6"/>
    <w:rsid w:val="00862413"/>
    <w:rsid w:val="00864579"/>
    <w:rsid w:val="008645AA"/>
    <w:rsid w:val="008817F9"/>
    <w:rsid w:val="00881B13"/>
    <w:rsid w:val="00885A0F"/>
    <w:rsid w:val="008865BB"/>
    <w:rsid w:val="008930AA"/>
    <w:rsid w:val="008955DA"/>
    <w:rsid w:val="008A466E"/>
    <w:rsid w:val="008B1780"/>
    <w:rsid w:val="008B3CBB"/>
    <w:rsid w:val="008B4DC1"/>
    <w:rsid w:val="008B4EA4"/>
    <w:rsid w:val="008B7CE1"/>
    <w:rsid w:val="008C4E02"/>
    <w:rsid w:val="008D76D1"/>
    <w:rsid w:val="008E205E"/>
    <w:rsid w:val="008E2403"/>
    <w:rsid w:val="008F2A02"/>
    <w:rsid w:val="008F7791"/>
    <w:rsid w:val="0090071D"/>
    <w:rsid w:val="0091107D"/>
    <w:rsid w:val="00916E33"/>
    <w:rsid w:val="00930F72"/>
    <w:rsid w:val="00936275"/>
    <w:rsid w:val="00937301"/>
    <w:rsid w:val="0095609A"/>
    <w:rsid w:val="009625A8"/>
    <w:rsid w:val="0097175A"/>
    <w:rsid w:val="00986D21"/>
    <w:rsid w:val="00991E3F"/>
    <w:rsid w:val="009B5763"/>
    <w:rsid w:val="009C4C9A"/>
    <w:rsid w:val="009D0C6E"/>
    <w:rsid w:val="009D3DBD"/>
    <w:rsid w:val="009D437F"/>
    <w:rsid w:val="009E6AE4"/>
    <w:rsid w:val="009F39CF"/>
    <w:rsid w:val="009F5D93"/>
    <w:rsid w:val="009F6ECD"/>
    <w:rsid w:val="009F72A1"/>
    <w:rsid w:val="009F7AED"/>
    <w:rsid w:val="00A1033E"/>
    <w:rsid w:val="00A174B1"/>
    <w:rsid w:val="00A33E1B"/>
    <w:rsid w:val="00A46673"/>
    <w:rsid w:val="00A552B3"/>
    <w:rsid w:val="00A627C2"/>
    <w:rsid w:val="00A64E29"/>
    <w:rsid w:val="00A71C96"/>
    <w:rsid w:val="00A7450A"/>
    <w:rsid w:val="00A828E7"/>
    <w:rsid w:val="00AA5A61"/>
    <w:rsid w:val="00AC0371"/>
    <w:rsid w:val="00AD301B"/>
    <w:rsid w:val="00AD6CE1"/>
    <w:rsid w:val="00B20FC9"/>
    <w:rsid w:val="00B23A92"/>
    <w:rsid w:val="00B37785"/>
    <w:rsid w:val="00B42095"/>
    <w:rsid w:val="00B45C9D"/>
    <w:rsid w:val="00B50B27"/>
    <w:rsid w:val="00B5141F"/>
    <w:rsid w:val="00B53D34"/>
    <w:rsid w:val="00B73405"/>
    <w:rsid w:val="00B73A7C"/>
    <w:rsid w:val="00BA2D0E"/>
    <w:rsid w:val="00BA3AB8"/>
    <w:rsid w:val="00BC37F0"/>
    <w:rsid w:val="00BD0ED9"/>
    <w:rsid w:val="00BD466C"/>
    <w:rsid w:val="00BD63B4"/>
    <w:rsid w:val="00BF0391"/>
    <w:rsid w:val="00C02912"/>
    <w:rsid w:val="00C04C56"/>
    <w:rsid w:val="00C10649"/>
    <w:rsid w:val="00C23DEE"/>
    <w:rsid w:val="00C40B2B"/>
    <w:rsid w:val="00C471C0"/>
    <w:rsid w:val="00C55116"/>
    <w:rsid w:val="00C552DE"/>
    <w:rsid w:val="00C625EC"/>
    <w:rsid w:val="00C62748"/>
    <w:rsid w:val="00C84ED1"/>
    <w:rsid w:val="00C8512A"/>
    <w:rsid w:val="00CA0699"/>
    <w:rsid w:val="00CA070A"/>
    <w:rsid w:val="00CA1F96"/>
    <w:rsid w:val="00CA244E"/>
    <w:rsid w:val="00CA76CF"/>
    <w:rsid w:val="00CC7A0A"/>
    <w:rsid w:val="00CE1129"/>
    <w:rsid w:val="00CF5EE9"/>
    <w:rsid w:val="00D31918"/>
    <w:rsid w:val="00D41F4D"/>
    <w:rsid w:val="00D613E3"/>
    <w:rsid w:val="00D70896"/>
    <w:rsid w:val="00D85BE8"/>
    <w:rsid w:val="00DD24BC"/>
    <w:rsid w:val="00DD2550"/>
    <w:rsid w:val="00DD291B"/>
    <w:rsid w:val="00DF7559"/>
    <w:rsid w:val="00E139C9"/>
    <w:rsid w:val="00E300A1"/>
    <w:rsid w:val="00E31CC8"/>
    <w:rsid w:val="00E340B5"/>
    <w:rsid w:val="00E5124B"/>
    <w:rsid w:val="00E544D8"/>
    <w:rsid w:val="00E609FA"/>
    <w:rsid w:val="00E70F3B"/>
    <w:rsid w:val="00E96334"/>
    <w:rsid w:val="00EA1A6D"/>
    <w:rsid w:val="00EA2A24"/>
    <w:rsid w:val="00EA31E2"/>
    <w:rsid w:val="00EA63C5"/>
    <w:rsid w:val="00EB08B3"/>
    <w:rsid w:val="00EB5EBF"/>
    <w:rsid w:val="00EC026D"/>
    <w:rsid w:val="00EC0287"/>
    <w:rsid w:val="00EC2B2A"/>
    <w:rsid w:val="00EE0744"/>
    <w:rsid w:val="00EE2BAF"/>
    <w:rsid w:val="00EF030D"/>
    <w:rsid w:val="00EF3BD4"/>
    <w:rsid w:val="00F02BF8"/>
    <w:rsid w:val="00F24F32"/>
    <w:rsid w:val="00F2780A"/>
    <w:rsid w:val="00F30310"/>
    <w:rsid w:val="00F57C7E"/>
    <w:rsid w:val="00F61957"/>
    <w:rsid w:val="00F63FC8"/>
    <w:rsid w:val="00F666DA"/>
    <w:rsid w:val="00F706CB"/>
    <w:rsid w:val="00F76865"/>
    <w:rsid w:val="00F77D15"/>
    <w:rsid w:val="00F87E73"/>
    <w:rsid w:val="00F90423"/>
    <w:rsid w:val="00F90B92"/>
    <w:rsid w:val="00F929B7"/>
    <w:rsid w:val="00F96271"/>
    <w:rsid w:val="00FB2387"/>
    <w:rsid w:val="00FB2388"/>
    <w:rsid w:val="00FC0A48"/>
    <w:rsid w:val="00FC6083"/>
    <w:rsid w:val="00FE527A"/>
    <w:rsid w:val="00FF10D3"/>
    <w:rsid w:val="00FF16DB"/>
    <w:rsid w:val="00FF6BC4"/>
    <w:rsid w:val="01888562"/>
    <w:rsid w:val="042D3B60"/>
    <w:rsid w:val="052F1B88"/>
    <w:rsid w:val="091C5791"/>
    <w:rsid w:val="098053C6"/>
    <w:rsid w:val="0AD6C27C"/>
    <w:rsid w:val="0D3D6C99"/>
    <w:rsid w:val="0EFC94E5"/>
    <w:rsid w:val="0F149CFA"/>
    <w:rsid w:val="0FAE5D64"/>
    <w:rsid w:val="10BFD3DE"/>
    <w:rsid w:val="12679569"/>
    <w:rsid w:val="16B727E2"/>
    <w:rsid w:val="17F553ED"/>
    <w:rsid w:val="19BE5AF5"/>
    <w:rsid w:val="19F49AE3"/>
    <w:rsid w:val="1AD44DF1"/>
    <w:rsid w:val="1BE482A5"/>
    <w:rsid w:val="1D08FB76"/>
    <w:rsid w:val="1E1CE631"/>
    <w:rsid w:val="1E2C8968"/>
    <w:rsid w:val="20B38F3F"/>
    <w:rsid w:val="23867885"/>
    <w:rsid w:val="25E67119"/>
    <w:rsid w:val="25F718AC"/>
    <w:rsid w:val="2A0324F3"/>
    <w:rsid w:val="2E1AB08F"/>
    <w:rsid w:val="305B3388"/>
    <w:rsid w:val="31E495A5"/>
    <w:rsid w:val="32077BF8"/>
    <w:rsid w:val="326B27C2"/>
    <w:rsid w:val="36833E1B"/>
    <w:rsid w:val="38EC830D"/>
    <w:rsid w:val="3B3416BF"/>
    <w:rsid w:val="3B410A93"/>
    <w:rsid w:val="3C947624"/>
    <w:rsid w:val="421025C9"/>
    <w:rsid w:val="42FD5CC8"/>
    <w:rsid w:val="450A85E3"/>
    <w:rsid w:val="4B20886F"/>
    <w:rsid w:val="4D05BDB1"/>
    <w:rsid w:val="4EC32A17"/>
    <w:rsid w:val="520A7F79"/>
    <w:rsid w:val="5406B45B"/>
    <w:rsid w:val="5B30DF1A"/>
    <w:rsid w:val="5C437B03"/>
    <w:rsid w:val="5C5A52BD"/>
    <w:rsid w:val="5E5E4319"/>
    <w:rsid w:val="5E8A1ACE"/>
    <w:rsid w:val="5EEED9F3"/>
    <w:rsid w:val="5F7E7359"/>
    <w:rsid w:val="61EE79B3"/>
    <w:rsid w:val="64E816E7"/>
    <w:rsid w:val="64F98755"/>
    <w:rsid w:val="65B0CAC7"/>
    <w:rsid w:val="681230AF"/>
    <w:rsid w:val="6A0E6680"/>
    <w:rsid w:val="6A432357"/>
    <w:rsid w:val="6BCE0734"/>
    <w:rsid w:val="6C17CB7E"/>
    <w:rsid w:val="6E7C71A5"/>
    <w:rsid w:val="6F6E1813"/>
    <w:rsid w:val="70EA207E"/>
    <w:rsid w:val="710B9653"/>
    <w:rsid w:val="72920D31"/>
    <w:rsid w:val="72F9C24C"/>
    <w:rsid w:val="7358E050"/>
    <w:rsid w:val="74D1560C"/>
    <w:rsid w:val="75AB2E76"/>
    <w:rsid w:val="75B39970"/>
    <w:rsid w:val="76FB9CC2"/>
    <w:rsid w:val="7BEDA980"/>
    <w:rsid w:val="7BFD36DC"/>
    <w:rsid w:val="7F0219DF"/>
    <w:rsid w:val="7F4201DB"/>
    <w:rsid w:val="7FA3AA0C"/>
    <w:rsid w:val="7FEA6642"/>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BF350E"/>
  <w15:docId w15:val="{EABEDE21-348F-4A7B-99E4-292C07271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id" w:eastAsia="en-ID"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EndnoteReference">
    <w:name w:val="endnote reference"/>
    <w:basedOn w:val="DefaultParagraphFont"/>
    <w:uiPriority w:val="99"/>
    <w:semiHidden/>
    <w:unhideWhenUsed/>
    <w:rPr>
      <w:vertAlign w:val="superscript"/>
    </w:rPr>
  </w:style>
  <w:style w:type="character" w:styleId="Hyperlink">
    <w:name w:val="Hyperlink"/>
    <w:basedOn w:val="DefaultParagraphFont"/>
    <w:uiPriority w:val="99"/>
    <w:unhideWhenUsed/>
    <w:rPr>
      <w:color w:val="0000FF" w:themeColor="hyperlink"/>
      <w:u w:val="single"/>
    </w:rPr>
  </w:style>
  <w:style w:type="character" w:customStyle="1" w:styleId="EndnoteTextChar">
    <w:name w:val="Endnote Text Char"/>
    <w:basedOn w:val="DefaultParagraphFont"/>
    <w:link w:val="EndnoteText"/>
    <w:uiPriority w:val="99"/>
    <w:semiHidden/>
    <w:rPr>
      <w:sz w:val="20"/>
      <w:szCs w:val="20"/>
    </w:rPr>
  </w:style>
  <w:style w:type="paragraph" w:styleId="EndnoteText">
    <w:name w:val="endnote text"/>
    <w:basedOn w:val="Normal"/>
    <w:link w:val="EndnoteTextChar"/>
    <w:uiPriority w:val="99"/>
    <w:semiHidden/>
    <w:unhideWhenUsed/>
    <w:pPr>
      <w:spacing w:line="240" w:lineRule="auto"/>
    </w:pPr>
    <w:rPr>
      <w:sz w:val="20"/>
      <w:szCs w:val="20"/>
    </w:rPr>
  </w:style>
  <w:style w:type="paragraph" w:styleId="Header">
    <w:name w:val="header"/>
    <w:basedOn w:val="Normal"/>
    <w:link w:val="HeaderChar"/>
    <w:uiPriority w:val="99"/>
    <w:unhideWhenUsed/>
    <w:rsid w:val="00243180"/>
    <w:pPr>
      <w:tabs>
        <w:tab w:val="center" w:pos="4513"/>
        <w:tab w:val="right" w:pos="9026"/>
      </w:tabs>
      <w:spacing w:line="240" w:lineRule="auto"/>
    </w:pPr>
  </w:style>
  <w:style w:type="character" w:customStyle="1" w:styleId="HeaderChar">
    <w:name w:val="Header Char"/>
    <w:basedOn w:val="DefaultParagraphFont"/>
    <w:link w:val="Header"/>
    <w:uiPriority w:val="99"/>
    <w:rsid w:val="00243180"/>
  </w:style>
  <w:style w:type="paragraph" w:styleId="Footer">
    <w:name w:val="footer"/>
    <w:basedOn w:val="Normal"/>
    <w:link w:val="FooterChar"/>
    <w:uiPriority w:val="99"/>
    <w:unhideWhenUsed/>
    <w:rsid w:val="00243180"/>
    <w:pPr>
      <w:tabs>
        <w:tab w:val="center" w:pos="4513"/>
        <w:tab w:val="right" w:pos="9026"/>
      </w:tabs>
      <w:spacing w:line="240" w:lineRule="auto"/>
    </w:pPr>
  </w:style>
  <w:style w:type="character" w:customStyle="1" w:styleId="FooterChar">
    <w:name w:val="Footer Char"/>
    <w:basedOn w:val="DefaultParagraphFont"/>
    <w:link w:val="Footer"/>
    <w:uiPriority w:val="99"/>
    <w:rsid w:val="00243180"/>
  </w:style>
  <w:style w:type="paragraph" w:styleId="Caption">
    <w:name w:val="caption"/>
    <w:basedOn w:val="Normal"/>
    <w:next w:val="Normal"/>
    <w:uiPriority w:val="35"/>
    <w:unhideWhenUsed/>
    <w:qFormat/>
    <w:rsid w:val="002C686D"/>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esdm.go.id/id/media-center/arsip-berita/konsumsi-listrik"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40B684-F3F5-4EFA-8EBE-312DE5F0D8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18</Pages>
  <Words>3660</Words>
  <Characters>20864</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24476</CharactersWithSpaces>
  <SharedDoc>false</SharedDoc>
  <HLinks>
    <vt:vector size="6" baseType="variant">
      <vt:variant>
        <vt:i4>4718604</vt:i4>
      </vt:variant>
      <vt:variant>
        <vt:i4>0</vt:i4>
      </vt:variant>
      <vt:variant>
        <vt:i4>0</vt:i4>
      </vt:variant>
      <vt:variant>
        <vt:i4>5</vt:i4>
      </vt:variant>
      <vt:variant>
        <vt:lpwstr>https://www.esdm.go.id/id/media-center/arsip-berita/konsumsi-listrik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redafyndanu</dc:creator>
  <cp:lastModifiedBy>Cindy Nur Khoiriyah</cp:lastModifiedBy>
  <cp:revision>3</cp:revision>
  <dcterms:created xsi:type="dcterms:W3CDTF">2024-09-11T16:52:00Z</dcterms:created>
  <dcterms:modified xsi:type="dcterms:W3CDTF">2024-09-11T17:08:00Z</dcterms:modified>
</cp:coreProperties>
</file>